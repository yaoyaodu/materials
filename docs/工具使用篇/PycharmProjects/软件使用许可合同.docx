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rPr>
      </w:pPr>
      <w:r>
        <w:rPr>
          <w:rFonts w:hint="eastAsia"/>
          <w:sz w:val="40"/>
          <w:szCs w:val="40"/>
        </w:rPr>
        <w:t xml:space="preserve">                              软件使用许可合同</w:t>
      </w:r>
    </w:p>
    <w:p>
      <w:pPr>
        <w:rPr>
          <w:rFonts w:cs="Arial" w:asciiTheme="majorEastAsia" w:hAnsiTheme="majorEastAsia" w:eastAsiaTheme="majorEastAsia"/>
          <w:sz w:val="24"/>
          <w:szCs w:val="24"/>
          <w:u w:val="single"/>
        </w:rPr>
      </w:pPr>
    </w:p>
    <w:p>
      <w:pPr>
        <w:rPr>
          <w:rFonts w:ascii="宋体" w:hAnsi="宋体"/>
          <w:u w:val="single"/>
        </w:rPr>
      </w:pPr>
      <w:r>
        <w:rPr>
          <w:rFonts w:hint="eastAsia" w:asciiTheme="majorEastAsia" w:hAnsiTheme="majorEastAsia" w:eastAsiaTheme="majorEastAsia"/>
          <w:sz w:val="24"/>
          <w:szCs w:val="24"/>
        </w:rPr>
        <w:t>甲方（</w:t>
      </w:r>
      <w:r>
        <w:rPr>
          <w:rFonts w:hint="eastAsia"/>
        </w:rPr>
        <w:t>被</w:t>
      </w:r>
      <w:r>
        <w:rPr>
          <w:rFonts w:hint="eastAsia" w:asciiTheme="majorEastAsia" w:hAnsiTheme="majorEastAsia" w:eastAsiaTheme="majorEastAsia"/>
          <w:sz w:val="24"/>
          <w:szCs w:val="24"/>
        </w:rPr>
        <w:t>许可方）：</w:t>
      </w:r>
      <w:r>
        <w:rPr>
          <w:rFonts w:hint="eastAsia"/>
          <w:u w:val="single"/>
        </w:rPr>
        <w:t>沐曦集成电路（上海）有限公司</w:t>
      </w:r>
    </w:p>
    <w:p>
      <w:pPr>
        <w:rPr>
          <w:rFonts w:cs="Arial" w:asciiTheme="majorEastAsia" w:hAnsiTheme="majorEastAsia" w:eastAsiaTheme="majorEastAsia"/>
          <w:sz w:val="24"/>
          <w:szCs w:val="24"/>
          <w:u w:val="single"/>
        </w:rPr>
      </w:pPr>
      <w:r>
        <w:rPr>
          <w:rFonts w:hint="eastAsia"/>
        </w:rPr>
        <w:t>乙方（许可方）：</w:t>
      </w:r>
      <w:r>
        <w:rPr>
          <w:rFonts w:hint="eastAsia"/>
          <w:u w:val="single"/>
        </w:rPr>
        <w:t xml:space="preserve"> 思迪软件科技（深圳）有限公司</w:t>
      </w:r>
    </w:p>
    <w:p/>
    <w:p>
      <w:pPr>
        <w:ind w:firstLine="440" w:firstLineChars="200"/>
      </w:pPr>
      <w:r>
        <w:rPr>
          <w:rFonts w:hint="eastAsia"/>
        </w:rPr>
        <w:t>甲乙双方经友好协商，依据《中华人民共和国民法典 》及相关法律法规的规定，本着互信、合作的原则，就乙方许可甲方使用</w:t>
      </w:r>
      <w:r>
        <w:rPr>
          <w:rFonts w:hint="eastAsia"/>
          <w:u w:val="single"/>
        </w:rPr>
        <w:t>思迪（Trados Studio 202</w:t>
      </w:r>
      <w:r>
        <w:rPr>
          <w:u w:val="single"/>
        </w:rPr>
        <w:t>2</w:t>
      </w:r>
      <w:r>
        <w:rPr>
          <w:rFonts w:hint="eastAsia"/>
          <w:u w:val="single"/>
        </w:rPr>
        <w:t>）计算机辅助翻译软件 V</w:t>
      </w:r>
      <w:r>
        <w:rPr>
          <w:u w:val="single"/>
        </w:rPr>
        <w:t>21</w:t>
      </w:r>
      <w:r>
        <w:rPr>
          <w:rFonts w:hint="eastAsia"/>
        </w:rPr>
        <w:t>达成以下条款，双方共同遵守。</w:t>
      </w:r>
    </w:p>
    <w:p/>
    <w:p>
      <w:pPr>
        <w:rPr>
          <w:b/>
        </w:rPr>
      </w:pPr>
      <w:r>
        <w:rPr>
          <w:rFonts w:hint="eastAsia"/>
          <w:b/>
        </w:rPr>
        <w:t>第一章　产品及授予许可</w:t>
      </w:r>
    </w:p>
    <w:p>
      <w:pPr>
        <w:pStyle w:val="23"/>
        <w:widowControl w:val="0"/>
        <w:numPr>
          <w:ilvl w:val="0"/>
          <w:numId w:val="2"/>
        </w:numPr>
        <w:adjustRightInd w:val="0"/>
        <w:snapToGrid w:val="0"/>
        <w:spacing w:after="0" w:line="360" w:lineRule="auto"/>
        <w:jc w:val="both"/>
        <w:textAlignment w:val="baseline"/>
      </w:pPr>
      <w:r>
        <w:rPr>
          <w:rFonts w:hint="eastAsia"/>
        </w:rPr>
        <w:t>甲方通过乙方官方网站（网址：_</w:t>
      </w:r>
      <w:r>
        <w:fldChar w:fldCharType="begin"/>
      </w:r>
      <w:r>
        <w:instrText xml:space="preserve"> HYPERLINK "https://oos.sdl.com/asp/products/ssl/account/" </w:instrText>
      </w:r>
      <w:r>
        <w:fldChar w:fldCharType="separate"/>
      </w:r>
      <w:r>
        <w:rPr>
          <w:rStyle w:val="19"/>
          <w:color w:val="auto"/>
        </w:rPr>
        <w:t>https://oos.sdl.com/asp/products/ssl/account/</w:t>
      </w:r>
      <w:r>
        <w:rPr>
          <w:rStyle w:val="19"/>
          <w:color w:val="auto"/>
        </w:rPr>
        <w:fldChar w:fldCharType="end"/>
      </w:r>
      <w:r>
        <w:rPr>
          <w:rFonts w:hint="eastAsia"/>
        </w:rPr>
        <w:t>__）下载</w:t>
      </w:r>
      <w:r>
        <w:rPr>
          <w:rFonts w:hint="eastAsia"/>
          <w:u w:val="single"/>
        </w:rPr>
        <w:t>思迪（Trados Studio 202</w:t>
      </w:r>
      <w:r>
        <w:rPr>
          <w:u w:val="single"/>
        </w:rPr>
        <w:t>2</w:t>
      </w:r>
      <w:r>
        <w:rPr>
          <w:rFonts w:hint="eastAsia"/>
          <w:u w:val="single"/>
        </w:rPr>
        <w:t>）计算机辅助翻译软件 V</w:t>
      </w:r>
      <w:r>
        <w:rPr>
          <w:u w:val="single"/>
        </w:rPr>
        <w:t>21</w:t>
      </w:r>
      <w:r>
        <w:rPr>
          <w:rFonts w:hint="eastAsia"/>
        </w:rPr>
        <w:t>（以下简称“本软件”），乙方应确保甲方在官方下载后的正版用户身份。乙方应向甲方交付本软件许可证</w:t>
      </w:r>
      <w:r>
        <w:rPr>
          <w:rFonts w:hint="eastAsia"/>
          <w:u w:val="single"/>
        </w:rPr>
        <w:t xml:space="preserve"> </w:t>
      </w:r>
      <w:r>
        <w:rPr>
          <w:u w:val="single"/>
        </w:rPr>
        <w:t xml:space="preserve"> 1</w:t>
      </w:r>
      <w:r>
        <w:rPr>
          <w:rFonts w:hint="eastAsia"/>
          <w:u w:val="single"/>
        </w:rPr>
        <w:t xml:space="preserve">  </w:t>
      </w:r>
      <w:r>
        <w:rPr>
          <w:rFonts w:hint="eastAsia"/>
        </w:rPr>
        <w:t>套，许可软件的详细内容参见：合同附件1《产品明细清单》。</w:t>
      </w:r>
    </w:p>
    <w:p>
      <w:pPr>
        <w:pStyle w:val="23"/>
        <w:widowControl w:val="0"/>
        <w:numPr>
          <w:ilvl w:val="0"/>
          <w:numId w:val="2"/>
        </w:numPr>
        <w:adjustRightInd w:val="0"/>
        <w:snapToGrid w:val="0"/>
        <w:spacing w:after="0" w:line="360" w:lineRule="auto"/>
        <w:jc w:val="both"/>
        <w:textAlignment w:val="baseline"/>
        <w:rPr>
          <w:color w:val="FF0000"/>
        </w:rPr>
      </w:pPr>
      <w:r>
        <w:rPr>
          <w:rFonts w:hint="eastAsia"/>
        </w:rPr>
        <w:t>上述许可证系乙方授予甲方对本软件永久的、非独占性的软件使用权；未经乙方书面许可，甲方不得以任何方式有偿或无偿将本合同软件的使用权出租、赠与、转让、再许可给其他任何第三方。</w:t>
      </w:r>
    </w:p>
    <w:p>
      <w:pPr>
        <w:pStyle w:val="23"/>
        <w:widowControl w:val="0"/>
        <w:numPr>
          <w:ilvl w:val="0"/>
          <w:numId w:val="2"/>
        </w:numPr>
        <w:adjustRightInd w:val="0"/>
        <w:snapToGrid w:val="0"/>
        <w:spacing w:after="0" w:line="360" w:lineRule="auto"/>
        <w:jc w:val="both"/>
        <w:textAlignment w:val="baseline"/>
        <w:rPr>
          <w:color w:val="FF0000"/>
        </w:rPr>
      </w:pPr>
      <w:r>
        <w:rPr>
          <w:rFonts w:hint="eastAsia"/>
        </w:rPr>
        <w:t>甲方明确知悉本软件的安装环境、适用性、兼容性等，并确保能提供符合条件的安装环境。</w:t>
      </w:r>
    </w:p>
    <w:p/>
    <w:p>
      <w:pPr>
        <w:rPr>
          <w:b/>
        </w:rPr>
      </w:pPr>
      <w:r>
        <w:rPr>
          <w:rFonts w:hint="eastAsia"/>
          <w:b/>
        </w:rPr>
        <w:t>第二章  合法保证</w:t>
      </w:r>
    </w:p>
    <w:p>
      <w:pPr>
        <w:pStyle w:val="23"/>
        <w:widowControl w:val="0"/>
        <w:numPr>
          <w:ilvl w:val="0"/>
          <w:numId w:val="3"/>
        </w:numPr>
        <w:adjustRightInd w:val="0"/>
        <w:snapToGrid w:val="0"/>
        <w:spacing w:after="0" w:line="360" w:lineRule="auto"/>
        <w:jc w:val="both"/>
        <w:textAlignment w:val="baseline"/>
      </w:pPr>
      <w:r>
        <w:rPr>
          <w:rFonts w:hint="eastAsia"/>
        </w:rPr>
        <w:t>乙方声明并保证对本软件拥有全部的知识产权，且不侵犯第三方的知识产权及其他合法权益。</w:t>
      </w:r>
    </w:p>
    <w:p>
      <w:pPr>
        <w:pStyle w:val="23"/>
        <w:widowControl w:val="0"/>
        <w:numPr>
          <w:ilvl w:val="0"/>
          <w:numId w:val="3"/>
        </w:numPr>
        <w:adjustRightInd w:val="0"/>
        <w:snapToGrid w:val="0"/>
        <w:spacing w:after="0" w:line="360" w:lineRule="auto"/>
        <w:jc w:val="both"/>
        <w:textAlignment w:val="baseline"/>
      </w:pPr>
      <w:r>
        <w:rPr>
          <w:rFonts w:hint="eastAsia"/>
        </w:rPr>
        <w:t>如甲方因在授权范围内正常使用本软件而受到任何第三方侵权起诉索赔，且该侵权行为及甲方的实际损失被生效法律文书所确定，乙方应就甲方所遭受的实际损失承担赔偿责任。</w:t>
      </w:r>
    </w:p>
    <w:p>
      <w:pPr>
        <w:rPr>
          <w:i/>
        </w:rPr>
      </w:pPr>
    </w:p>
    <w:p>
      <w:pPr>
        <w:rPr>
          <w:b/>
        </w:rPr>
      </w:pPr>
      <w:r>
        <w:rPr>
          <w:rFonts w:hint="eastAsia"/>
          <w:b/>
        </w:rPr>
        <w:t>第三章　交付与验收</w:t>
      </w:r>
    </w:p>
    <w:p>
      <w:pPr>
        <w:pStyle w:val="23"/>
        <w:widowControl w:val="0"/>
        <w:numPr>
          <w:ilvl w:val="0"/>
          <w:numId w:val="4"/>
        </w:numPr>
        <w:adjustRightInd w:val="0"/>
        <w:snapToGrid w:val="0"/>
        <w:spacing w:after="0" w:line="360" w:lineRule="auto"/>
        <w:jc w:val="both"/>
        <w:textAlignment w:val="baseline"/>
      </w:pPr>
      <w:r>
        <w:rPr>
          <w:rFonts w:hint="eastAsia"/>
        </w:rPr>
        <w:t>乙方应在本合同签订后</w:t>
      </w:r>
      <w:r>
        <w:rPr>
          <w:rFonts w:hint="eastAsia"/>
          <w:u w:val="single"/>
        </w:rPr>
        <w:t xml:space="preserve">  5   </w:t>
      </w:r>
      <w:r>
        <w:rPr>
          <w:rFonts w:hint="eastAsia"/>
        </w:rPr>
        <w:t>个工作日内，以电子邮件形式向如下地址交付合同附件1列明的本软件许可证，并同时发送交付通知。</w:t>
      </w:r>
    </w:p>
    <w:p>
      <w:pPr>
        <w:rPr>
          <w:rFonts w:ascii="等线" w:hAnsi="等线"/>
          <w:sz w:val="21"/>
          <w:szCs w:val="21"/>
        </w:rPr>
      </w:pPr>
      <w:r>
        <w:rPr>
          <w:rFonts w:hint="eastAsia"/>
        </w:rPr>
        <w:t xml:space="preserve">          电子邮件地址:</w:t>
      </w:r>
      <w:r>
        <w:rPr>
          <w:rFonts w:hint="eastAsia"/>
          <w:color w:val="000000" w:themeColor="text1"/>
          <w14:textFill>
            <w14:solidFill>
              <w14:schemeClr w14:val="tx1"/>
            </w14:solidFill>
          </w14:textFill>
        </w:rPr>
        <w:t xml:space="preserve"> </w:t>
      </w:r>
      <w:ins w:id="0" w:author="潘俊" w:date="2022-10-12T10:33:34Z">
        <w:r>
          <w:rPr>
            <w:rFonts w:hint="eastAsia"/>
            <w:color w:val="000000" w:themeColor="text1"/>
            <w14:textFill>
              <w14:solidFill>
                <w14:schemeClr w14:val="tx1"/>
              </w14:solidFill>
            </w14:textFill>
          </w:rPr>
          <w:t xml:space="preserve">yaoyao.du@metax-tech.com    </w:t>
        </w:r>
      </w:ins>
      <w:del w:id="1" w:author="潘俊" w:date="2022-10-12T10:33:34Z">
        <w:r>
          <w:rPr>
            <w:color w:val="000000" w:themeColor="text1"/>
            <w14:textFill>
              <w14:solidFill>
                <w14:schemeClr w14:val="tx1"/>
              </w14:solidFill>
            </w14:textFill>
          </w:rPr>
          <w:delText>jun.pan@metax-tech.com</w:delText>
        </w:r>
      </w:del>
      <w:r>
        <w:rPr>
          <w:color w:val="000000" w:themeColor="text1"/>
          <w14:textFill>
            <w14:solidFill>
              <w14:schemeClr w14:val="tx1"/>
            </w14:solidFill>
          </w14:textFill>
        </w:rPr>
        <w:t xml:space="preserve"> </w:t>
      </w:r>
    </w:p>
    <w:p>
      <w:pPr>
        <w:pStyle w:val="23"/>
        <w:widowControl w:val="0"/>
        <w:adjustRightInd w:val="0"/>
        <w:snapToGrid w:val="0"/>
        <w:spacing w:after="0" w:line="360" w:lineRule="auto"/>
        <w:ind w:left="510"/>
        <w:jc w:val="both"/>
        <w:textAlignment w:val="baseline"/>
        <w:rPr>
          <w:rFonts w:hint="eastAsia" w:eastAsia="宋体"/>
          <w:lang w:eastAsia="zh-CN"/>
        </w:rPr>
      </w:pPr>
      <w:r>
        <w:rPr>
          <w:rFonts w:hint="eastAsia"/>
        </w:rPr>
        <w:t>联系人：</w:t>
      </w:r>
      <w:del w:id="2" w:author="潘俊" w:date="2022-10-12T10:34:19Z">
        <w:r>
          <w:rPr>
            <w:rFonts w:hint="default"/>
            <w:lang w:val="en-US"/>
          </w:rPr>
          <w:delText>潘俊</w:delText>
        </w:r>
      </w:del>
      <w:ins w:id="3" w:author="潘俊" w:date="2022-10-12T10:34:20Z">
        <w:r>
          <w:rPr>
            <w:rFonts w:hint="eastAsia"/>
            <w:lang w:val="en-US" w:eastAsia="zh-CN"/>
          </w:rPr>
          <w:t>杜瑶瑶</w:t>
        </w:r>
      </w:ins>
    </w:p>
    <w:p>
      <w:pPr>
        <w:rPr>
          <w:color w:val="1F497D"/>
          <w:sz w:val="21"/>
          <w:szCs w:val="21"/>
        </w:rPr>
      </w:pPr>
      <w:r>
        <w:rPr>
          <w:rFonts w:hint="eastAsia"/>
        </w:rPr>
        <w:t xml:space="preserve">          联系电话：</w:t>
      </w:r>
      <w:ins w:id="4" w:author="潘俊" w:date="2022-10-12T10:34:28Z">
        <w:r>
          <w:rPr>
            <w:rFonts w:hint="eastAsia"/>
          </w:rPr>
          <w:t>17887910361</w:t>
        </w:r>
      </w:ins>
      <w:del w:id="5" w:author="潘俊" w:date="2022-10-12T10:34:28Z">
        <w:r>
          <w:rPr>
            <w:rFonts w:hint="eastAsia"/>
          </w:rPr>
          <w:delText>15601894151</w:delText>
        </w:r>
      </w:del>
      <w:bookmarkStart w:id="7" w:name="_GoBack"/>
      <w:bookmarkEnd w:id="7"/>
    </w:p>
    <w:p>
      <w:pPr>
        <w:pStyle w:val="23"/>
        <w:widowControl w:val="0"/>
        <w:numPr>
          <w:ilvl w:val="0"/>
          <w:numId w:val="4"/>
        </w:numPr>
        <w:adjustRightInd w:val="0"/>
        <w:snapToGrid w:val="0"/>
        <w:spacing w:after="0" w:line="360" w:lineRule="auto"/>
        <w:jc w:val="both"/>
        <w:textAlignment w:val="baseline"/>
      </w:pPr>
      <w:r>
        <w:rPr>
          <w:rFonts w:hint="eastAsia"/>
        </w:rPr>
        <w:t xml:space="preserve">甲方在收到乙方交付的本软件许可证后 </w:t>
      </w:r>
      <w:r>
        <w:rPr>
          <w:u w:val="single"/>
        </w:rPr>
        <w:t xml:space="preserve"> 15</w:t>
      </w:r>
      <w:r>
        <w:rPr>
          <w:rFonts w:hint="eastAsia"/>
        </w:rPr>
        <w:t>个工作日内进行验收。如乙方在交付许可证后30个工作日内，未收到甲方任何书面异议的，则视为本软件验收合格。</w:t>
      </w:r>
    </w:p>
    <w:p>
      <w:pPr>
        <w:pStyle w:val="23"/>
        <w:widowControl w:val="0"/>
        <w:numPr>
          <w:ilvl w:val="0"/>
          <w:numId w:val="4"/>
        </w:numPr>
        <w:adjustRightInd w:val="0"/>
        <w:snapToGrid w:val="0"/>
        <w:spacing w:after="0" w:line="360" w:lineRule="auto"/>
        <w:jc w:val="both"/>
        <w:textAlignment w:val="baseline"/>
      </w:pPr>
      <w:r>
        <w:rPr>
          <w:rFonts w:hint="eastAsia"/>
        </w:rPr>
        <w:t>本软件的质量保证期为自软件交付后60个自然日。质量保证期内本软件出现质量问题，乙方应免费更换同样软件或修复软件缺陷，甲方有权要求乙方采用补丁软件进行修复等方式进行处理。</w:t>
      </w:r>
    </w:p>
    <w:p>
      <w:pPr>
        <w:rPr>
          <w:b/>
        </w:rPr>
      </w:pPr>
    </w:p>
    <w:p>
      <w:pPr>
        <w:rPr>
          <w:b/>
        </w:rPr>
      </w:pPr>
      <w:r>
        <w:rPr>
          <w:rFonts w:hint="eastAsia"/>
          <w:b/>
        </w:rPr>
        <w:t>第四章 许可使用费及付款方式</w:t>
      </w:r>
    </w:p>
    <w:p>
      <w:pPr>
        <w:pStyle w:val="23"/>
        <w:widowControl w:val="0"/>
        <w:numPr>
          <w:ilvl w:val="0"/>
          <w:numId w:val="5"/>
        </w:numPr>
        <w:adjustRightInd w:val="0"/>
        <w:snapToGrid w:val="0"/>
        <w:spacing w:after="0" w:line="360" w:lineRule="auto"/>
        <w:jc w:val="both"/>
        <w:textAlignment w:val="baseline"/>
      </w:pPr>
      <w:r>
        <w:rPr>
          <w:rFonts w:hint="eastAsia"/>
        </w:rPr>
        <w:t>本合同总金额为</w:t>
      </w:r>
      <w:r>
        <w:rPr>
          <w:rFonts w:hint="eastAsia"/>
          <w:u w:val="single"/>
        </w:rPr>
        <w:t xml:space="preserve">  </w:t>
      </w:r>
      <w:r>
        <w:rPr>
          <w:u w:val="single"/>
        </w:rPr>
        <w:t>22</w:t>
      </w:r>
      <w:r>
        <w:rPr>
          <w:rFonts w:hint="eastAsia"/>
          <w:u w:val="single"/>
        </w:rPr>
        <w:t>,</w:t>
      </w:r>
      <w:r>
        <w:rPr>
          <w:u w:val="single"/>
        </w:rPr>
        <w:t>800</w:t>
      </w:r>
      <w:r>
        <w:rPr>
          <w:rFonts w:hint="eastAsia"/>
          <w:u w:val="single"/>
        </w:rPr>
        <w:t xml:space="preserve">   </w:t>
      </w:r>
      <w:r>
        <w:rPr>
          <w:rFonts w:hint="eastAsia"/>
        </w:rPr>
        <w:t>元，大写：</w:t>
      </w:r>
      <w:r>
        <w:rPr>
          <w:rFonts w:hint="eastAsia"/>
          <w:u w:val="single"/>
        </w:rPr>
        <w:t>贰万贰仟捌佰元整</w:t>
      </w:r>
      <w:r>
        <w:rPr>
          <w:rFonts w:hint="eastAsia"/>
        </w:rPr>
        <w:t>，专用增值税税率13%。甲方应在本软件交付之日起</w:t>
      </w:r>
      <w:r>
        <w:rPr>
          <w:rFonts w:hint="eastAsia"/>
          <w:u w:val="single"/>
        </w:rPr>
        <w:t xml:space="preserve"> 30 </w:t>
      </w:r>
      <w:r>
        <w:rPr>
          <w:rFonts w:hint="eastAsia"/>
        </w:rPr>
        <w:t xml:space="preserve"> 日内支付合同全款。</w:t>
      </w:r>
    </w:p>
    <w:p>
      <w:pPr>
        <w:pStyle w:val="23"/>
        <w:widowControl w:val="0"/>
        <w:numPr>
          <w:ilvl w:val="0"/>
          <w:numId w:val="5"/>
        </w:numPr>
        <w:adjustRightInd w:val="0"/>
        <w:snapToGrid w:val="0"/>
        <w:spacing w:after="0" w:line="360" w:lineRule="auto"/>
        <w:jc w:val="both"/>
        <w:textAlignment w:val="baseline"/>
      </w:pPr>
      <w:r>
        <w:rPr>
          <w:rFonts w:hint="eastAsia"/>
        </w:rPr>
        <w:t>乙方根据甲方提供的以下税务信息向甲方开具合法的增值税发票。</w:t>
      </w:r>
    </w:p>
    <w:p>
      <w:pPr>
        <w:pStyle w:val="23"/>
        <w:widowControl w:val="0"/>
        <w:adjustRightInd w:val="0"/>
        <w:snapToGrid w:val="0"/>
        <w:spacing w:after="0" w:line="360" w:lineRule="auto"/>
        <w:ind w:left="0"/>
        <w:jc w:val="both"/>
        <w:textAlignment w:val="baseline"/>
      </w:pPr>
      <w:r>
        <w:rPr>
          <w:rFonts w:hint="eastAsia"/>
        </w:rPr>
        <w:t xml:space="preserve">         </w:t>
      </w:r>
    </w:p>
    <w:p>
      <w:pPr>
        <w:rPr>
          <w:b/>
        </w:rPr>
      </w:pPr>
      <w:r>
        <w:rPr>
          <w:rFonts w:hint="eastAsia"/>
          <w:b/>
        </w:rPr>
        <w:t>第五章　违约责任</w:t>
      </w:r>
    </w:p>
    <w:p>
      <w:pPr>
        <w:numPr>
          <w:ilvl w:val="0"/>
          <w:numId w:val="6"/>
        </w:numPr>
        <w:spacing w:line="360" w:lineRule="auto"/>
      </w:pPr>
      <w:bookmarkStart w:id="0" w:name="_Toc54006249"/>
      <w:bookmarkStart w:id="1" w:name="_Toc236766439"/>
      <w:r>
        <w:rPr>
          <w:rFonts w:hint="eastAsia"/>
        </w:rPr>
        <w:t>如乙方未能在合同约定时间内完成本软件许可证的交付，甲方有权要求乙方按未交付部分对应金额的每日0.5%支付滞纳金。如逾期超过一个月，甲方有权解除合同，同时有权要求乙方支付违约赔偿金，赔偿金额为未交付部分对应金额的</w:t>
      </w:r>
      <w:r>
        <w:rPr>
          <w:rFonts w:hint="eastAsia"/>
          <w:u w:val="single"/>
        </w:rPr>
        <w:t xml:space="preserve"> 20 </w:t>
      </w:r>
      <w:r>
        <w:rPr>
          <w:rFonts w:hint="eastAsia"/>
        </w:rPr>
        <w:t>％。</w:t>
      </w:r>
    </w:p>
    <w:p>
      <w:pPr>
        <w:widowControl w:val="0"/>
        <w:numPr>
          <w:ilvl w:val="0"/>
          <w:numId w:val="6"/>
        </w:numPr>
        <w:adjustRightInd w:val="0"/>
        <w:snapToGrid w:val="0"/>
        <w:spacing w:after="0" w:line="360" w:lineRule="auto"/>
        <w:jc w:val="both"/>
        <w:textAlignment w:val="baseline"/>
      </w:pPr>
      <w:r>
        <w:rPr>
          <w:rFonts w:hint="eastAsia"/>
        </w:rPr>
        <w:t>如甲方未按本合同条款按时付款，乙方有权要求甲方按应付金额的每日0.5%支付滞纳金。如逾期超过一个月，乙方有权要求解除合同，同时有权要求甲方支付违约赔偿金，赔偿金额为未支付金额的</w:t>
      </w:r>
      <w:r>
        <w:rPr>
          <w:rFonts w:hint="eastAsia"/>
          <w:u w:val="single"/>
        </w:rPr>
        <w:t xml:space="preserve">20 </w:t>
      </w:r>
      <w:r>
        <w:rPr>
          <w:rFonts w:hint="eastAsia"/>
        </w:rPr>
        <w:t>%。</w:t>
      </w:r>
    </w:p>
    <w:p>
      <w:pPr>
        <w:widowControl w:val="0"/>
        <w:numPr>
          <w:ilvl w:val="0"/>
          <w:numId w:val="6"/>
        </w:numPr>
        <w:adjustRightInd w:val="0"/>
        <w:snapToGrid w:val="0"/>
        <w:spacing w:after="0" w:line="360" w:lineRule="auto"/>
        <w:jc w:val="both"/>
        <w:textAlignment w:val="baseline"/>
      </w:pPr>
      <w:r>
        <w:rPr>
          <w:rFonts w:hint="eastAsia"/>
        </w:rPr>
        <w:t xml:space="preserve">如果甲方违反本合同第一章第二条的合同约定，乙方有权解除合同，并有权要求甲方承担不低于本合同金额 </w:t>
      </w:r>
      <w:r>
        <w:rPr>
          <w:rFonts w:hint="eastAsia"/>
          <w:u w:val="single"/>
        </w:rPr>
        <w:t xml:space="preserve">  20 </w:t>
      </w:r>
      <w:r>
        <w:rPr>
          <w:rFonts w:hint="eastAsia"/>
        </w:rPr>
        <w:t>%的违约赔偿金。</w:t>
      </w:r>
    </w:p>
    <w:p>
      <w:pPr>
        <w:pStyle w:val="23"/>
        <w:numPr>
          <w:ilvl w:val="255"/>
          <w:numId w:val="0"/>
        </w:numPr>
        <w:spacing w:line="360" w:lineRule="auto"/>
        <w:rPr>
          <w:color w:val="FF0000"/>
        </w:rPr>
      </w:pPr>
    </w:p>
    <w:p/>
    <w:p>
      <w:pPr>
        <w:rPr>
          <w:b/>
        </w:rPr>
      </w:pPr>
      <w:r>
        <w:rPr>
          <w:rFonts w:hint="eastAsia"/>
          <w:b/>
        </w:rPr>
        <w:t>第六章  不可抗力</w:t>
      </w:r>
      <w:bookmarkEnd w:id="0"/>
      <w:bookmarkEnd w:id="1"/>
    </w:p>
    <w:p>
      <w:pPr>
        <w:pStyle w:val="23"/>
        <w:widowControl w:val="0"/>
        <w:numPr>
          <w:ilvl w:val="0"/>
          <w:numId w:val="7"/>
        </w:numPr>
        <w:adjustRightInd w:val="0"/>
        <w:snapToGrid w:val="0"/>
        <w:spacing w:after="0" w:line="360" w:lineRule="auto"/>
        <w:jc w:val="both"/>
        <w:textAlignment w:val="baseline"/>
      </w:pPr>
      <w:r>
        <w:rPr>
          <w:rFonts w:hint="eastAsia"/>
        </w:rPr>
        <w:t>合同签订后，任何一方因火灾、台风、水灾、地震、战争、政府行为等不可抗力事件而影响本合同履行时，则延长履行合同的期限，这一期限应相当于事件所影响的时间，并可根据情况部分或全部免予承担违约责任。不可抗力事件发生后，双方应尽可能减少损失，如一方未能履行此义务，则对因此扩大的损失承担责任。</w:t>
      </w:r>
    </w:p>
    <w:p>
      <w:pPr>
        <w:pStyle w:val="23"/>
        <w:widowControl w:val="0"/>
        <w:numPr>
          <w:ilvl w:val="0"/>
          <w:numId w:val="7"/>
        </w:numPr>
        <w:adjustRightInd w:val="0"/>
        <w:snapToGrid w:val="0"/>
        <w:spacing w:after="0" w:line="360" w:lineRule="auto"/>
        <w:jc w:val="both"/>
        <w:textAlignment w:val="baseline"/>
      </w:pPr>
      <w:r>
        <w:rPr>
          <w:rFonts w:hint="eastAsia"/>
        </w:rPr>
        <w:t>受不可抗力影响方应尽快将所发生的情况以书面方式通知对方；当不可抗力事件停止或消除后，受影响的一方应尽快以其可利用的方式通知另一方。</w:t>
      </w:r>
    </w:p>
    <w:p>
      <w:pPr>
        <w:pStyle w:val="23"/>
        <w:widowControl w:val="0"/>
        <w:numPr>
          <w:ilvl w:val="0"/>
          <w:numId w:val="7"/>
        </w:numPr>
        <w:adjustRightInd w:val="0"/>
        <w:snapToGrid w:val="0"/>
        <w:spacing w:after="0" w:line="360" w:lineRule="auto"/>
        <w:jc w:val="both"/>
        <w:textAlignment w:val="baseline"/>
      </w:pPr>
      <w:r>
        <w:rPr>
          <w:rFonts w:hint="eastAsia"/>
        </w:rPr>
        <w:t>如不可抗力的影响连续二十天以上时，双方应通过友好协商并尽快达成新的安排，以解决本合同的履行问题。</w:t>
      </w:r>
    </w:p>
    <w:p>
      <w:pPr>
        <w:rPr>
          <w:b/>
        </w:rPr>
      </w:pPr>
    </w:p>
    <w:p>
      <w:pPr>
        <w:rPr>
          <w:b/>
        </w:rPr>
      </w:pPr>
      <w:r>
        <w:rPr>
          <w:rFonts w:hint="eastAsia"/>
          <w:b/>
        </w:rPr>
        <w:t>第七章 保密</w:t>
      </w:r>
    </w:p>
    <w:p>
      <w:pPr>
        <w:pStyle w:val="23"/>
        <w:widowControl w:val="0"/>
        <w:numPr>
          <w:ilvl w:val="0"/>
          <w:numId w:val="8"/>
        </w:numPr>
        <w:adjustRightInd w:val="0"/>
        <w:snapToGrid w:val="0"/>
        <w:spacing w:after="0" w:line="360" w:lineRule="auto"/>
        <w:jc w:val="both"/>
        <w:textAlignment w:val="baseline"/>
      </w:pPr>
      <w:r>
        <w:rPr>
          <w:rFonts w:hint="eastAsia"/>
        </w:rPr>
        <w:t>双方约定，在本合同订立前后及合同履行过程中，接收方自披露方处获得或因合同的订立和履行而知悉对方的技术文件、业务、计划、客户、技术、产品、操作方法和/或商业信息等特定信息和资料，视为披露方的保密信息。</w:t>
      </w:r>
    </w:p>
    <w:p>
      <w:pPr>
        <w:pStyle w:val="23"/>
        <w:widowControl w:val="0"/>
        <w:numPr>
          <w:ilvl w:val="0"/>
          <w:numId w:val="8"/>
        </w:numPr>
        <w:adjustRightInd w:val="0"/>
        <w:snapToGrid w:val="0"/>
        <w:spacing w:after="0" w:line="360" w:lineRule="auto"/>
        <w:jc w:val="both"/>
        <w:textAlignment w:val="baseline"/>
      </w:pPr>
      <w:r>
        <w:rPr>
          <w:rFonts w:hint="eastAsia"/>
        </w:rPr>
        <w:t>双方保证，其依据本合同所知悉的对方的保密信息，只用于本合同的目的和履行本合同的需要，不用于其他任何目的或擅自向任何第三方（包括各方的关联企业如子公司、参股公司、母公司等）披露。</w:t>
      </w:r>
    </w:p>
    <w:p>
      <w:pPr>
        <w:pStyle w:val="23"/>
        <w:widowControl w:val="0"/>
        <w:numPr>
          <w:ilvl w:val="0"/>
          <w:numId w:val="8"/>
        </w:numPr>
        <w:adjustRightInd w:val="0"/>
        <w:snapToGrid w:val="0"/>
        <w:spacing w:after="0" w:line="360" w:lineRule="auto"/>
        <w:jc w:val="both"/>
        <w:textAlignment w:val="baseline"/>
      </w:pPr>
      <w:r>
        <w:rPr>
          <w:rFonts w:hint="eastAsia"/>
        </w:rPr>
        <w:t>双方保证，无论如何，保密信息不得以任何方式用于对对方不利、有损的目的。</w:t>
      </w:r>
    </w:p>
    <w:p>
      <w:pPr>
        <w:pStyle w:val="23"/>
        <w:widowControl w:val="0"/>
        <w:numPr>
          <w:ilvl w:val="0"/>
          <w:numId w:val="8"/>
        </w:numPr>
        <w:adjustRightInd w:val="0"/>
        <w:snapToGrid w:val="0"/>
        <w:spacing w:after="0" w:line="360" w:lineRule="auto"/>
        <w:jc w:val="both"/>
        <w:textAlignment w:val="baseline"/>
      </w:pPr>
      <w:r>
        <w:rPr>
          <w:rFonts w:hint="eastAsia"/>
        </w:rPr>
        <w:t>保密条款构成独立于本合同其他条款的保密约定，本条款约定的对各方的义务不因本合同的终止而终止。本条款的效力于所有保密信息的保密性全部丧失时终止。</w:t>
      </w:r>
    </w:p>
    <w:p>
      <w:pPr>
        <w:pStyle w:val="23"/>
        <w:widowControl w:val="0"/>
        <w:numPr>
          <w:ilvl w:val="0"/>
          <w:numId w:val="8"/>
        </w:numPr>
        <w:adjustRightInd w:val="0"/>
        <w:snapToGrid w:val="0"/>
        <w:spacing w:after="0" w:line="360" w:lineRule="auto"/>
        <w:jc w:val="both"/>
        <w:textAlignment w:val="baseline"/>
      </w:pPr>
      <w:r>
        <w:rPr>
          <w:rFonts w:hint="eastAsia"/>
        </w:rPr>
        <w:t>如有一方违反上述规定给对方造成损失的，违约方应向非违约方支付赔偿金</w:t>
      </w:r>
      <w:r>
        <w:rPr>
          <w:rFonts w:hint="eastAsia"/>
          <w:u w:val="single"/>
        </w:rPr>
        <w:t xml:space="preserve"> 壹 </w:t>
      </w:r>
      <w:r>
        <w:rPr>
          <w:rFonts w:hint="eastAsia"/>
        </w:rPr>
        <w:t>万元，并赔偿非违约方因此而受到的全部损失，包括但不限于诉讼费、调查费、律师费、公证费、鉴定费等合理费用。</w:t>
      </w:r>
    </w:p>
    <w:p/>
    <w:p>
      <w:pPr>
        <w:rPr>
          <w:b/>
        </w:rPr>
      </w:pPr>
      <w:bookmarkStart w:id="2" w:name="_Toc54006251"/>
      <w:bookmarkStart w:id="3" w:name="_Toc236766441"/>
      <w:r>
        <w:rPr>
          <w:rFonts w:hint="eastAsia"/>
          <w:b/>
        </w:rPr>
        <w:t>第八章 争议和管辖</w:t>
      </w:r>
      <w:bookmarkEnd w:id="2"/>
      <w:bookmarkEnd w:id="3"/>
    </w:p>
    <w:p>
      <w:pPr>
        <w:pStyle w:val="23"/>
        <w:widowControl w:val="0"/>
        <w:numPr>
          <w:ilvl w:val="0"/>
          <w:numId w:val="9"/>
        </w:numPr>
        <w:adjustRightInd w:val="0"/>
        <w:snapToGrid w:val="0"/>
        <w:spacing w:after="0" w:line="360" w:lineRule="auto"/>
        <w:jc w:val="both"/>
        <w:textAlignment w:val="baseline"/>
      </w:pPr>
      <w:r>
        <w:rPr>
          <w:rFonts w:hint="eastAsia"/>
        </w:rPr>
        <w:t>双方应尽最大努力友好协商解决因合同或合同执行所产生的任何争议。如果未能友好解决，任何一方均可向被告住所地人民法院提起诉讼。</w:t>
      </w:r>
    </w:p>
    <w:p>
      <w:pPr>
        <w:pStyle w:val="23"/>
        <w:widowControl w:val="0"/>
        <w:numPr>
          <w:ilvl w:val="0"/>
          <w:numId w:val="9"/>
        </w:numPr>
        <w:adjustRightInd w:val="0"/>
        <w:snapToGrid w:val="0"/>
        <w:spacing w:after="0" w:line="360" w:lineRule="auto"/>
        <w:jc w:val="both"/>
        <w:textAlignment w:val="baseline"/>
      </w:pPr>
      <w:r>
        <w:rPr>
          <w:rFonts w:hint="eastAsia"/>
        </w:rPr>
        <w:t>诉讼期间，除必须在诉讼过程中进行解决的部分外，不影响合同其余部分的效力，双方应该继续履行。</w:t>
      </w:r>
    </w:p>
    <w:p>
      <w:pPr>
        <w:tabs>
          <w:tab w:val="left" w:pos="525"/>
        </w:tabs>
        <w:snapToGrid w:val="0"/>
        <w:spacing w:line="240" w:lineRule="auto"/>
      </w:pPr>
    </w:p>
    <w:p>
      <w:pPr>
        <w:rPr>
          <w:b/>
        </w:rPr>
      </w:pPr>
      <w:bookmarkStart w:id="4" w:name="_Toc236766442"/>
      <w:bookmarkStart w:id="5" w:name="_Toc54006252"/>
      <w:r>
        <w:rPr>
          <w:rFonts w:hint="eastAsia"/>
          <w:b/>
        </w:rPr>
        <w:t>第九章 合同的解除</w:t>
      </w:r>
      <w:bookmarkEnd w:id="4"/>
      <w:bookmarkEnd w:id="5"/>
    </w:p>
    <w:p>
      <w:pPr>
        <w:widowControl w:val="0"/>
        <w:tabs>
          <w:tab w:val="left" w:pos="1155"/>
        </w:tabs>
        <w:adjustRightInd w:val="0"/>
        <w:snapToGrid w:val="0"/>
        <w:spacing w:after="0" w:line="360" w:lineRule="auto"/>
        <w:jc w:val="both"/>
        <w:textAlignment w:val="baseline"/>
      </w:pPr>
      <w:r>
        <w:rPr>
          <w:rFonts w:hint="eastAsia"/>
        </w:rPr>
        <w:t>一、任何一方在本合同履行中发生以下情况，另一方可发出书面通知解除本合同：</w:t>
      </w:r>
    </w:p>
    <w:p>
      <w:pPr>
        <w:widowControl w:val="0"/>
        <w:numPr>
          <w:ilvl w:val="0"/>
          <w:numId w:val="10"/>
        </w:numPr>
        <w:tabs>
          <w:tab w:val="left" w:pos="1155"/>
        </w:tabs>
        <w:adjustRightInd w:val="0"/>
        <w:snapToGrid w:val="0"/>
        <w:spacing w:after="0" w:line="360" w:lineRule="auto"/>
        <w:ind w:hanging="728"/>
        <w:jc w:val="both"/>
        <w:textAlignment w:val="baseline"/>
      </w:pPr>
      <w:r>
        <w:rPr>
          <w:rFonts w:hint="eastAsia"/>
        </w:rPr>
        <w:t>擅自泄露保密信息；</w:t>
      </w:r>
    </w:p>
    <w:p>
      <w:pPr>
        <w:widowControl w:val="0"/>
        <w:numPr>
          <w:ilvl w:val="0"/>
          <w:numId w:val="10"/>
        </w:numPr>
        <w:tabs>
          <w:tab w:val="left" w:pos="1155"/>
        </w:tabs>
        <w:adjustRightInd w:val="0"/>
        <w:snapToGrid w:val="0"/>
        <w:spacing w:after="0" w:line="360" w:lineRule="auto"/>
        <w:ind w:hanging="728"/>
        <w:jc w:val="both"/>
        <w:textAlignment w:val="baseline"/>
      </w:pPr>
      <w:r>
        <w:rPr>
          <w:rFonts w:hint="eastAsia"/>
        </w:rPr>
        <w:t>进入解体或清算阶段；</w:t>
      </w:r>
    </w:p>
    <w:p>
      <w:pPr>
        <w:widowControl w:val="0"/>
        <w:numPr>
          <w:ilvl w:val="0"/>
          <w:numId w:val="10"/>
        </w:numPr>
        <w:tabs>
          <w:tab w:val="left" w:pos="1155"/>
        </w:tabs>
        <w:adjustRightInd w:val="0"/>
        <w:snapToGrid w:val="0"/>
        <w:spacing w:after="0" w:line="360" w:lineRule="auto"/>
        <w:ind w:hanging="728"/>
        <w:jc w:val="both"/>
        <w:textAlignment w:val="baseline"/>
      </w:pPr>
      <w:r>
        <w:rPr>
          <w:rFonts w:hint="eastAsia"/>
        </w:rPr>
        <w:t>被判破产或其它原因致使资不抵债；</w:t>
      </w:r>
    </w:p>
    <w:p>
      <w:pPr>
        <w:widowControl w:val="0"/>
        <w:numPr>
          <w:ilvl w:val="0"/>
          <w:numId w:val="10"/>
        </w:numPr>
        <w:tabs>
          <w:tab w:val="left" w:pos="1155"/>
        </w:tabs>
        <w:adjustRightInd w:val="0"/>
        <w:snapToGrid w:val="0"/>
        <w:spacing w:after="0" w:line="360" w:lineRule="auto"/>
        <w:ind w:hanging="728"/>
        <w:jc w:val="both"/>
        <w:textAlignment w:val="baseline"/>
      </w:pPr>
      <w:r>
        <w:rPr>
          <w:rFonts w:hint="eastAsia"/>
        </w:rPr>
        <w:t>明确表示或者以自己的行为表明不履行主要义务；</w:t>
      </w:r>
    </w:p>
    <w:p>
      <w:pPr>
        <w:spacing w:line="360" w:lineRule="auto"/>
        <w:ind w:left="-440" w:leftChars="-200"/>
      </w:pPr>
      <w:r>
        <w:rPr>
          <w:rFonts w:hint="eastAsia"/>
          <w:color w:val="FF0000"/>
        </w:rPr>
        <w:t xml:space="preserve">            </w:t>
      </w:r>
      <w:r>
        <w:rPr>
          <w:rFonts w:hint="eastAsia"/>
        </w:rPr>
        <w:t xml:space="preserve">  5）        延迟履行主要债务，经催告后在合理期限内仍未履行的。</w:t>
      </w:r>
    </w:p>
    <w:p>
      <w:pPr>
        <w:pStyle w:val="23"/>
        <w:spacing w:line="360" w:lineRule="auto"/>
        <w:ind w:left="0"/>
      </w:pPr>
      <w:r>
        <w:rPr>
          <w:rFonts w:hint="eastAsia"/>
        </w:rPr>
        <w:t xml:space="preserve"> 二、 如一方依据上述条款的约定行使合同解除权的，该书面通知到达另一方后合同解</w:t>
      </w:r>
    </w:p>
    <w:p>
      <w:pPr>
        <w:pStyle w:val="23"/>
        <w:spacing w:line="360" w:lineRule="auto"/>
        <w:ind w:left="0"/>
      </w:pPr>
      <w:r>
        <w:rPr>
          <w:rFonts w:hint="eastAsia"/>
        </w:rPr>
        <w:t xml:space="preserve">           除。 乙方行使合同解除权，则甲方应停止使用许可软件、返还许可证及相关资料。 </w:t>
      </w:r>
    </w:p>
    <w:p>
      <w:pPr>
        <w:pStyle w:val="23"/>
        <w:numPr>
          <w:ilvl w:val="255"/>
          <w:numId w:val="0"/>
        </w:numPr>
        <w:spacing w:line="360" w:lineRule="auto"/>
      </w:pPr>
      <w:r>
        <w:rPr>
          <w:rFonts w:hint="eastAsia"/>
        </w:rPr>
        <w:t xml:space="preserve"> 三、 一方根据合同约定行使合同解除权的，并不影响其在解除合同同时要求违约方赔偿</w:t>
      </w:r>
    </w:p>
    <w:p>
      <w:pPr>
        <w:pStyle w:val="23"/>
        <w:numPr>
          <w:ilvl w:val="255"/>
          <w:numId w:val="0"/>
        </w:numPr>
        <w:spacing w:line="360" w:lineRule="auto"/>
      </w:pPr>
      <w:r>
        <w:rPr>
          <w:rFonts w:hint="eastAsia"/>
        </w:rPr>
        <w:t xml:space="preserve">           自己的损失，该损失包含其因此支付的律师费、公证费、鉴定费等一切合理费用。</w:t>
      </w:r>
    </w:p>
    <w:p>
      <w:pPr>
        <w:pStyle w:val="23"/>
        <w:numPr>
          <w:ilvl w:val="255"/>
          <w:numId w:val="0"/>
        </w:numPr>
        <w:spacing w:line="360" w:lineRule="auto"/>
      </w:pPr>
      <w:r>
        <w:rPr>
          <w:rFonts w:hint="eastAsia"/>
        </w:rPr>
        <w:t xml:space="preserve"> 四、 因甲方未能按照本合同约定履行相应义务，导致乙方未按约交付许可软件的，乙方</w:t>
      </w:r>
    </w:p>
    <w:p>
      <w:pPr>
        <w:pStyle w:val="23"/>
        <w:numPr>
          <w:ilvl w:val="255"/>
          <w:numId w:val="0"/>
        </w:numPr>
        <w:spacing w:line="360" w:lineRule="auto"/>
      </w:pPr>
      <w:r>
        <w:rPr>
          <w:rFonts w:hint="eastAsia"/>
        </w:rPr>
        <w:t xml:space="preserve">           有权中止履行本合同约定的义务，并对因此而发生的履行延迟不承担违约责任。</w:t>
      </w:r>
    </w:p>
    <w:p>
      <w:pPr>
        <w:pStyle w:val="23"/>
        <w:widowControl w:val="0"/>
        <w:numPr>
          <w:ilvl w:val="255"/>
          <w:numId w:val="0"/>
        </w:numPr>
        <w:adjustRightInd w:val="0"/>
        <w:snapToGrid w:val="0"/>
        <w:spacing w:after="0" w:line="360" w:lineRule="auto"/>
        <w:jc w:val="both"/>
        <w:textAlignment w:val="baseline"/>
        <w:rPr>
          <w:b/>
        </w:rPr>
      </w:pPr>
    </w:p>
    <w:p>
      <w:pPr>
        <w:rPr>
          <w:b/>
        </w:rPr>
      </w:pPr>
      <w:r>
        <w:rPr>
          <w:rFonts w:hint="eastAsia"/>
          <w:b/>
        </w:rPr>
        <w:t>第十章　其他事项</w:t>
      </w:r>
    </w:p>
    <w:p>
      <w:pPr>
        <w:pStyle w:val="23"/>
        <w:widowControl w:val="0"/>
        <w:numPr>
          <w:ilvl w:val="0"/>
          <w:numId w:val="11"/>
        </w:numPr>
        <w:adjustRightInd w:val="0"/>
        <w:snapToGrid w:val="0"/>
        <w:spacing w:after="0" w:line="360" w:lineRule="auto"/>
        <w:jc w:val="both"/>
        <w:textAlignment w:val="baseline"/>
      </w:pPr>
      <w:r>
        <w:rPr>
          <w:rFonts w:hint="eastAsia"/>
        </w:rPr>
        <w:t>本合同自双方授权代表签字并加盖公司章之后生效。本合同一式贰份，双方各持一份，本合同的附件为合同不可分割的部分，与本合同具有同等的法律效力。</w:t>
      </w:r>
    </w:p>
    <w:p>
      <w:pPr>
        <w:pStyle w:val="23"/>
        <w:widowControl w:val="0"/>
        <w:numPr>
          <w:ilvl w:val="0"/>
          <w:numId w:val="11"/>
        </w:numPr>
        <w:adjustRightInd w:val="0"/>
        <w:snapToGrid w:val="0"/>
        <w:spacing w:after="0" w:line="360" w:lineRule="auto"/>
        <w:jc w:val="both"/>
        <w:textAlignment w:val="baseline"/>
      </w:pPr>
      <w:r>
        <w:rPr>
          <w:rFonts w:hint="eastAsia"/>
        </w:rPr>
        <w:t>本合同未尽事宜由双方另行协商决定，但对本合同条款或附件内容的任何变更，须经双方协商一致后签订补充合同，补充合同与本合同不一致的，以补充合同为准。</w:t>
      </w:r>
    </w:p>
    <w:p>
      <w:pPr>
        <w:spacing w:after="0" w:line="240" w:lineRule="auto"/>
      </w:pPr>
      <w:r>
        <w:br w:type="page"/>
      </w:r>
    </w:p>
    <w:tbl>
      <w:tblPr>
        <w:tblStyle w:val="17"/>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3"/>
        <w:gridCol w:w="1835"/>
        <w:gridCol w:w="1802"/>
        <w:gridCol w:w="178"/>
        <w:gridCol w:w="542"/>
        <w:gridCol w:w="178"/>
        <w:gridCol w:w="117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433" w:type="dxa"/>
            <w:vMerge w:val="restart"/>
            <w:textDirection w:val="tbRlV"/>
          </w:tcPr>
          <w:p>
            <w:pPr>
              <w:ind w:left="113" w:right="113"/>
            </w:pPr>
            <w:r>
              <w:br w:type="page"/>
            </w:r>
            <w:r>
              <w:br w:type="page"/>
            </w:r>
            <w:r>
              <w:br w:type="page"/>
            </w:r>
            <w:r>
              <w:rPr>
                <w:rFonts w:hint="eastAsia"/>
              </w:rPr>
              <w:t xml:space="preserve">       甲方</w:t>
            </w:r>
          </w:p>
        </w:tc>
        <w:tc>
          <w:tcPr>
            <w:tcW w:w="1835" w:type="dxa"/>
          </w:tcPr>
          <w:p>
            <w:r>
              <w:rPr>
                <w:rFonts w:hint="eastAsia"/>
              </w:rPr>
              <w:t>名称（或姓名）</w:t>
            </w:r>
          </w:p>
        </w:tc>
        <w:tc>
          <w:tcPr>
            <w:tcW w:w="3870" w:type="dxa"/>
            <w:gridSpan w:val="5"/>
          </w:tcPr>
          <w:p>
            <w:r>
              <w:rPr>
                <w:rFonts w:hint="eastAsia"/>
              </w:rPr>
              <w:t>沐曦集成电路（上海）有限公司</w:t>
            </w:r>
          </w:p>
        </w:tc>
        <w:tc>
          <w:tcPr>
            <w:tcW w:w="2610" w:type="dxa"/>
            <w:vMerge w:val="restart"/>
          </w:tcPr>
          <w:p/>
          <w:p>
            <w:r>
              <w:rPr>
                <w:rFonts w:hint="eastAsia"/>
              </w:rPr>
              <w:t xml:space="preserve">  合同专用章</w:t>
            </w:r>
          </w:p>
          <w:p>
            <w:pPr>
              <w:ind w:firstLine="750"/>
            </w:pPr>
            <w:r>
              <w:rPr>
                <w:rFonts w:hint="eastAsia"/>
              </w:rPr>
              <w:t>或</w:t>
            </w:r>
          </w:p>
          <w:p>
            <w:r>
              <w:rPr>
                <w:rFonts w:hint="eastAsia"/>
              </w:rPr>
              <w:t xml:space="preserve">   单位公章</w:t>
            </w:r>
          </w:p>
          <w:p/>
          <w:p/>
          <w:p>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4" w:hRule="atLeast"/>
        </w:trPr>
        <w:tc>
          <w:tcPr>
            <w:tcW w:w="433" w:type="dxa"/>
            <w:vMerge w:val="continue"/>
          </w:tcPr>
          <w:p/>
        </w:tc>
        <w:tc>
          <w:tcPr>
            <w:tcW w:w="1835" w:type="dxa"/>
          </w:tcPr>
          <w:p>
            <w:pPr>
              <w:jc w:val="center"/>
            </w:pPr>
            <w:r>
              <w:rPr>
                <w:rFonts w:hint="eastAsia"/>
              </w:rPr>
              <w:t>法定代表人</w:t>
            </w:r>
          </w:p>
        </w:tc>
        <w:tc>
          <w:tcPr>
            <w:tcW w:w="3870" w:type="dxa"/>
            <w:gridSpan w:val="5"/>
          </w:tcPr>
          <w:p>
            <w:pPr>
              <w:ind w:firstLine="880" w:firstLineChars="400"/>
            </w:pPr>
            <w:r>
              <w:rPr>
                <w:rFonts w:hint="eastAsia"/>
              </w:rPr>
              <w:t xml:space="preserve"> </w:t>
            </w:r>
            <w:r>
              <w:t xml:space="preserve">                </w:t>
            </w:r>
            <w:r>
              <w:rPr>
                <w:rFonts w:hint="eastAsia"/>
              </w:rPr>
              <w:t>（签章）</w:t>
            </w: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3" w:hRule="atLeast"/>
        </w:trPr>
        <w:tc>
          <w:tcPr>
            <w:tcW w:w="433" w:type="dxa"/>
            <w:vMerge w:val="continue"/>
          </w:tcPr>
          <w:p/>
        </w:tc>
        <w:tc>
          <w:tcPr>
            <w:tcW w:w="1835" w:type="dxa"/>
          </w:tcPr>
          <w:p>
            <w:pPr>
              <w:jc w:val="center"/>
            </w:pPr>
            <w:r>
              <w:rPr>
                <w:rFonts w:hint="eastAsia"/>
              </w:rPr>
              <w:t>委托代理人</w:t>
            </w:r>
          </w:p>
        </w:tc>
        <w:tc>
          <w:tcPr>
            <w:tcW w:w="3870" w:type="dxa"/>
            <w:gridSpan w:val="5"/>
          </w:tcPr>
          <w:p>
            <w:r>
              <w:rPr>
                <w:rFonts w:hint="eastAsia"/>
              </w:rPr>
              <w:t xml:space="preserve">                    </w:t>
            </w:r>
            <w:r>
              <w:t xml:space="preserve">               </w:t>
            </w:r>
            <w:r>
              <w:rPr>
                <w:rFonts w:hint="eastAsia"/>
              </w:rPr>
              <w:t>（签章）</w:t>
            </w: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2" w:hRule="atLeast"/>
        </w:trPr>
        <w:tc>
          <w:tcPr>
            <w:tcW w:w="433" w:type="dxa"/>
            <w:vMerge w:val="continue"/>
          </w:tcPr>
          <w:p/>
        </w:tc>
        <w:tc>
          <w:tcPr>
            <w:tcW w:w="1835" w:type="dxa"/>
          </w:tcPr>
          <w:p>
            <w:pPr>
              <w:jc w:val="center"/>
            </w:pPr>
            <w:r>
              <w:rPr>
                <w:rFonts w:hint="eastAsia"/>
              </w:rPr>
              <w:t>联系（经办人）</w:t>
            </w:r>
          </w:p>
        </w:tc>
        <w:tc>
          <w:tcPr>
            <w:tcW w:w="3870" w:type="dxa"/>
            <w:gridSpan w:val="5"/>
          </w:tcPr>
          <w:p>
            <w:pPr>
              <w:jc w:val="center"/>
            </w:pPr>
            <w:r>
              <w:rPr>
                <w:rFonts w:hint="eastAsia"/>
              </w:rPr>
              <w:t xml:space="preserve"> </w:t>
            </w:r>
            <w:r>
              <w:t xml:space="preserve">              </w:t>
            </w:r>
            <w:r>
              <w:rPr>
                <w:rFonts w:hint="eastAsia"/>
              </w:rPr>
              <w:t>（签章）</w:t>
            </w: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8" w:hRule="atLeast"/>
        </w:trPr>
        <w:tc>
          <w:tcPr>
            <w:tcW w:w="433" w:type="dxa"/>
            <w:vMerge w:val="continue"/>
          </w:tcPr>
          <w:p/>
        </w:tc>
        <w:tc>
          <w:tcPr>
            <w:tcW w:w="1835" w:type="dxa"/>
          </w:tcPr>
          <w:p>
            <w:pPr>
              <w:jc w:val="center"/>
            </w:pPr>
            <w:r>
              <w:rPr>
                <w:rFonts w:hint="eastAsia"/>
              </w:rPr>
              <w:t>通 讯 地 址</w:t>
            </w:r>
          </w:p>
        </w:tc>
        <w:tc>
          <w:tcPr>
            <w:tcW w:w="1802" w:type="dxa"/>
            <w:tcBorders>
              <w:bottom w:val="single" w:color="auto" w:sz="4" w:space="0"/>
            </w:tcBorders>
          </w:tcPr>
          <w:p>
            <w:r>
              <w:rPr>
                <w:rFonts w:hint="eastAsia"/>
              </w:rPr>
              <w:t>中国（上海）自由贸易试验区临港新片区环湖西二路888号C楼</w:t>
            </w:r>
          </w:p>
        </w:tc>
        <w:tc>
          <w:tcPr>
            <w:tcW w:w="720" w:type="dxa"/>
            <w:gridSpan w:val="2"/>
            <w:tcBorders>
              <w:bottom w:val="single" w:color="auto" w:sz="4" w:space="0"/>
            </w:tcBorders>
          </w:tcPr>
          <w:p>
            <w:r>
              <w:rPr>
                <w:rFonts w:hint="eastAsia"/>
              </w:rPr>
              <w:t>邮政</w:t>
            </w:r>
          </w:p>
          <w:p>
            <w:r>
              <w:rPr>
                <w:rFonts w:hint="eastAsia"/>
              </w:rPr>
              <w:t>编码</w:t>
            </w:r>
          </w:p>
        </w:tc>
        <w:tc>
          <w:tcPr>
            <w:tcW w:w="1348" w:type="dxa"/>
            <w:gridSpan w:val="2"/>
            <w:tcBorders>
              <w:bottom w:val="single" w:color="auto" w:sz="4" w:space="0"/>
            </w:tcBorders>
          </w:tcP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33" w:type="dxa"/>
            <w:vMerge w:val="continue"/>
          </w:tcPr>
          <w:p/>
        </w:tc>
        <w:tc>
          <w:tcPr>
            <w:tcW w:w="1835" w:type="dxa"/>
          </w:tcPr>
          <w:p>
            <w:pPr>
              <w:jc w:val="center"/>
            </w:pPr>
            <w:r>
              <w:rPr>
                <w:rFonts w:hint="eastAsia"/>
              </w:rPr>
              <w:t>电      话</w:t>
            </w:r>
          </w:p>
        </w:tc>
        <w:tc>
          <w:tcPr>
            <w:tcW w:w="3870" w:type="dxa"/>
            <w:gridSpan w:val="5"/>
          </w:tcPr>
          <w:p>
            <w:r>
              <w:t>021-31185852</w:t>
            </w: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33" w:type="dxa"/>
            <w:vMerge w:val="continue"/>
          </w:tcPr>
          <w:p/>
        </w:tc>
        <w:tc>
          <w:tcPr>
            <w:tcW w:w="1835" w:type="dxa"/>
          </w:tcPr>
          <w:p>
            <w:pPr>
              <w:jc w:val="center"/>
            </w:pPr>
            <w:r>
              <w:rPr>
                <w:rFonts w:hint="eastAsia"/>
              </w:rPr>
              <w:t>开 户 银 行</w:t>
            </w:r>
          </w:p>
        </w:tc>
        <w:tc>
          <w:tcPr>
            <w:tcW w:w="3870" w:type="dxa"/>
            <w:gridSpan w:val="5"/>
          </w:tcPr>
          <w:p>
            <w:r>
              <w:rPr>
                <w:rFonts w:hint="eastAsia"/>
              </w:rPr>
              <w:t>招商银行上海张江支行</w:t>
            </w: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33" w:type="dxa"/>
            <w:vMerge w:val="continue"/>
          </w:tcPr>
          <w:p/>
        </w:tc>
        <w:tc>
          <w:tcPr>
            <w:tcW w:w="1835" w:type="dxa"/>
          </w:tcPr>
          <w:p>
            <w:pPr>
              <w:jc w:val="center"/>
            </w:pPr>
            <w:r>
              <w:rPr>
                <w:rFonts w:hint="eastAsia"/>
              </w:rPr>
              <w:t>帐      号</w:t>
            </w:r>
          </w:p>
        </w:tc>
        <w:tc>
          <w:tcPr>
            <w:tcW w:w="3870" w:type="dxa"/>
            <w:gridSpan w:val="5"/>
          </w:tcPr>
          <w:p>
            <w:r>
              <w:t>121939314310801</w:t>
            </w: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33" w:type="dxa"/>
            <w:vMerge w:val="restart"/>
            <w:textDirection w:val="tbRlV"/>
          </w:tcPr>
          <w:p>
            <w:pPr>
              <w:ind w:left="113" w:right="113"/>
            </w:pPr>
            <w:r>
              <w:rPr>
                <w:rFonts w:hint="eastAsia"/>
              </w:rPr>
              <w:t xml:space="preserve">     乙方</w:t>
            </w:r>
          </w:p>
          <w:p>
            <w:pPr>
              <w:ind w:left="113" w:right="113"/>
            </w:pPr>
          </w:p>
          <w:p>
            <w:pPr>
              <w:ind w:left="113" w:right="113"/>
            </w:pPr>
            <w:r>
              <w:rPr>
                <w:rFonts w:hint="eastAsia"/>
              </w:rPr>
              <w:t>服务方</w:t>
            </w:r>
          </w:p>
          <w:p>
            <w:pPr>
              <w:ind w:left="113" w:right="113"/>
            </w:pPr>
          </w:p>
          <w:p>
            <w:pPr>
              <w:ind w:left="113" w:right="113"/>
            </w:pPr>
          </w:p>
        </w:tc>
        <w:tc>
          <w:tcPr>
            <w:tcW w:w="1835" w:type="dxa"/>
          </w:tcPr>
          <w:p>
            <w:pPr>
              <w:jc w:val="center"/>
            </w:pPr>
            <w:r>
              <w:rPr>
                <w:rFonts w:hint="eastAsia"/>
              </w:rPr>
              <w:t>名称（或姓名）</w:t>
            </w:r>
          </w:p>
        </w:tc>
        <w:tc>
          <w:tcPr>
            <w:tcW w:w="3870" w:type="dxa"/>
            <w:gridSpan w:val="5"/>
          </w:tcPr>
          <w:p>
            <w:r>
              <w:rPr>
                <w:rFonts w:hint="eastAsia"/>
              </w:rPr>
              <w:t>思迪软件科技（深圳）有限公司（签章）</w:t>
            </w:r>
          </w:p>
        </w:tc>
        <w:tc>
          <w:tcPr>
            <w:tcW w:w="2610" w:type="dxa"/>
            <w:vMerge w:val="restart"/>
          </w:tcPr>
          <w:p/>
          <w:p>
            <w:pPr>
              <w:ind w:firstLine="220" w:firstLineChars="100"/>
            </w:pPr>
            <w:r>
              <w:rPr>
                <w:rFonts w:hint="eastAsia"/>
              </w:rPr>
              <w:t>合同专用章</w:t>
            </w:r>
          </w:p>
          <w:p>
            <w:r>
              <w:rPr>
                <w:rFonts w:hint="eastAsia"/>
              </w:rPr>
              <w:t xml:space="preserve">       或</w:t>
            </w:r>
          </w:p>
          <w:p>
            <w:r>
              <w:rPr>
                <w:rFonts w:hint="eastAsia"/>
              </w:rPr>
              <w:t xml:space="preserve">    单位公章 </w:t>
            </w:r>
          </w:p>
          <w:p>
            <w:pPr>
              <w:ind w:firstLine="540"/>
            </w:pPr>
          </w:p>
          <w:p/>
          <w:p/>
          <w:p>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trPr>
        <w:tc>
          <w:tcPr>
            <w:tcW w:w="433" w:type="dxa"/>
            <w:vMerge w:val="continue"/>
          </w:tcPr>
          <w:p/>
        </w:tc>
        <w:tc>
          <w:tcPr>
            <w:tcW w:w="1835" w:type="dxa"/>
          </w:tcPr>
          <w:p>
            <w:pPr>
              <w:jc w:val="center"/>
            </w:pPr>
            <w:r>
              <w:rPr>
                <w:rFonts w:hint="eastAsia"/>
              </w:rPr>
              <w:t>法定代表人</w:t>
            </w:r>
          </w:p>
        </w:tc>
        <w:tc>
          <w:tcPr>
            <w:tcW w:w="3870" w:type="dxa"/>
            <w:gridSpan w:val="5"/>
          </w:tcPr>
          <w:p>
            <w:pPr>
              <w:ind w:firstLine="1760" w:firstLineChars="800"/>
            </w:pPr>
            <w:r>
              <w:rPr>
                <w:rFonts w:hint="eastAsia"/>
              </w:rPr>
              <w:t>（签章）</w:t>
            </w: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433" w:type="dxa"/>
            <w:vMerge w:val="continue"/>
          </w:tcPr>
          <w:p/>
        </w:tc>
        <w:tc>
          <w:tcPr>
            <w:tcW w:w="1835" w:type="dxa"/>
          </w:tcPr>
          <w:p>
            <w:pPr>
              <w:jc w:val="center"/>
            </w:pPr>
            <w:r>
              <w:rPr>
                <w:rFonts w:hint="eastAsia"/>
              </w:rPr>
              <w:t>委托代理人</w:t>
            </w:r>
          </w:p>
        </w:tc>
        <w:tc>
          <w:tcPr>
            <w:tcW w:w="3870" w:type="dxa"/>
            <w:gridSpan w:val="5"/>
          </w:tcPr>
          <w:p>
            <w:pPr>
              <w:ind w:firstLine="660" w:firstLineChars="300"/>
            </w:pPr>
            <w:r>
              <w:rPr>
                <w:rFonts w:hint="eastAsia"/>
              </w:rPr>
              <w:t xml:space="preserve">              </w:t>
            </w:r>
            <w:r>
              <w:t xml:space="preserve">         </w:t>
            </w:r>
            <w:r>
              <w:rPr>
                <w:rFonts w:hint="eastAsia"/>
              </w:rPr>
              <w:t>（签章）</w:t>
            </w: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trPr>
        <w:tc>
          <w:tcPr>
            <w:tcW w:w="433" w:type="dxa"/>
            <w:vMerge w:val="continue"/>
          </w:tcPr>
          <w:p/>
        </w:tc>
        <w:tc>
          <w:tcPr>
            <w:tcW w:w="1835" w:type="dxa"/>
            <w:vMerge w:val="restart"/>
          </w:tcPr>
          <w:p>
            <w:pPr>
              <w:jc w:val="center"/>
            </w:pPr>
            <w:r>
              <w:rPr>
                <w:rFonts w:hint="eastAsia"/>
              </w:rPr>
              <w:t>委托代理人联系方式</w:t>
            </w:r>
          </w:p>
        </w:tc>
        <w:tc>
          <w:tcPr>
            <w:tcW w:w="3870" w:type="dxa"/>
            <w:gridSpan w:val="5"/>
          </w:tcP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2" w:hRule="atLeast"/>
        </w:trPr>
        <w:tc>
          <w:tcPr>
            <w:tcW w:w="433" w:type="dxa"/>
            <w:vMerge w:val="continue"/>
          </w:tcPr>
          <w:p/>
        </w:tc>
        <w:tc>
          <w:tcPr>
            <w:tcW w:w="1835" w:type="dxa"/>
            <w:vMerge w:val="continue"/>
          </w:tcPr>
          <w:p>
            <w:pPr>
              <w:jc w:val="center"/>
            </w:pPr>
          </w:p>
        </w:tc>
        <w:tc>
          <w:tcPr>
            <w:tcW w:w="3870" w:type="dxa"/>
            <w:gridSpan w:val="5"/>
          </w:tcP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8" w:hRule="atLeast"/>
        </w:trPr>
        <w:tc>
          <w:tcPr>
            <w:tcW w:w="433" w:type="dxa"/>
            <w:vMerge w:val="continue"/>
          </w:tcPr>
          <w:p/>
        </w:tc>
        <w:tc>
          <w:tcPr>
            <w:tcW w:w="1835" w:type="dxa"/>
          </w:tcPr>
          <w:p>
            <w:pPr>
              <w:jc w:val="center"/>
            </w:pPr>
            <w:r>
              <w:rPr>
                <w:rFonts w:hint="eastAsia"/>
              </w:rPr>
              <w:t>住       所</w:t>
            </w:r>
          </w:p>
          <w:p>
            <w:pPr>
              <w:jc w:val="center"/>
            </w:pPr>
            <w:r>
              <w:rPr>
                <w:rFonts w:hint="eastAsia"/>
              </w:rPr>
              <w:t>（通讯地址）</w:t>
            </w:r>
          </w:p>
        </w:tc>
        <w:tc>
          <w:tcPr>
            <w:tcW w:w="1980" w:type="dxa"/>
            <w:gridSpan w:val="2"/>
            <w:tcBorders>
              <w:bottom w:val="single" w:color="auto" w:sz="4" w:space="0"/>
            </w:tcBorders>
          </w:tcPr>
          <w:p>
            <w:r>
              <w:rPr>
                <w:rFonts w:hint="eastAsia"/>
              </w:rPr>
              <w:t>深圳市南山高新园北环大道北松坪山路1号源兴科技大厦南座309室</w:t>
            </w:r>
          </w:p>
        </w:tc>
        <w:tc>
          <w:tcPr>
            <w:tcW w:w="720" w:type="dxa"/>
            <w:gridSpan w:val="2"/>
            <w:tcBorders>
              <w:bottom w:val="single" w:color="auto" w:sz="4" w:space="0"/>
            </w:tcBorders>
          </w:tcPr>
          <w:p>
            <w:r>
              <w:rPr>
                <w:rFonts w:hint="eastAsia"/>
              </w:rPr>
              <w:t>邮政</w:t>
            </w:r>
          </w:p>
          <w:p>
            <w:r>
              <w:rPr>
                <w:rFonts w:hint="eastAsia"/>
              </w:rPr>
              <w:t>编码</w:t>
            </w:r>
          </w:p>
        </w:tc>
        <w:tc>
          <w:tcPr>
            <w:tcW w:w="1170" w:type="dxa"/>
            <w:tcBorders>
              <w:bottom w:val="single" w:color="auto" w:sz="4" w:space="0"/>
            </w:tcBorders>
          </w:tcP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33" w:type="dxa"/>
            <w:vMerge w:val="continue"/>
          </w:tcPr>
          <w:p/>
        </w:tc>
        <w:tc>
          <w:tcPr>
            <w:tcW w:w="1835" w:type="dxa"/>
          </w:tcPr>
          <w:p>
            <w:pPr>
              <w:jc w:val="center"/>
            </w:pPr>
            <w:r>
              <w:rPr>
                <w:rFonts w:hint="eastAsia"/>
              </w:rPr>
              <w:t>电       话</w:t>
            </w:r>
          </w:p>
        </w:tc>
        <w:tc>
          <w:tcPr>
            <w:tcW w:w="3870" w:type="dxa"/>
            <w:gridSpan w:val="5"/>
          </w:tcPr>
          <w:p>
            <w:r>
              <w:rPr>
                <w:rFonts w:hint="eastAsia"/>
              </w:rPr>
              <w:t xml:space="preserve">0755 </w:t>
            </w:r>
            <w:r>
              <w:t>–</w:t>
            </w:r>
            <w:r>
              <w:rPr>
                <w:rFonts w:hint="eastAsia"/>
              </w:rPr>
              <w:t xml:space="preserve"> 3391 2615</w:t>
            </w: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33" w:type="dxa"/>
            <w:vMerge w:val="continue"/>
          </w:tcPr>
          <w:p/>
        </w:tc>
        <w:tc>
          <w:tcPr>
            <w:tcW w:w="1835" w:type="dxa"/>
          </w:tcPr>
          <w:p>
            <w:pPr>
              <w:jc w:val="center"/>
            </w:pPr>
            <w:r>
              <w:rPr>
                <w:rFonts w:hint="eastAsia"/>
              </w:rPr>
              <w:t>开 户 银 行</w:t>
            </w:r>
          </w:p>
        </w:tc>
        <w:tc>
          <w:tcPr>
            <w:tcW w:w="3870" w:type="dxa"/>
            <w:gridSpan w:val="5"/>
          </w:tcPr>
          <w:p>
            <w:r>
              <w:rPr>
                <w:rFonts w:hint="eastAsia"/>
              </w:rPr>
              <w:t>汇丰银行(中国)有限公司深圳分行</w:t>
            </w:r>
          </w:p>
        </w:tc>
        <w:tc>
          <w:tcPr>
            <w:tcW w:w="261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33" w:type="dxa"/>
            <w:vMerge w:val="continue"/>
          </w:tcPr>
          <w:p/>
        </w:tc>
        <w:tc>
          <w:tcPr>
            <w:tcW w:w="1835" w:type="dxa"/>
          </w:tcPr>
          <w:p>
            <w:pPr>
              <w:jc w:val="center"/>
            </w:pPr>
            <w:r>
              <w:rPr>
                <w:rFonts w:hint="eastAsia"/>
              </w:rPr>
              <w:t>帐       号</w:t>
            </w:r>
          </w:p>
        </w:tc>
        <w:tc>
          <w:tcPr>
            <w:tcW w:w="3870" w:type="dxa"/>
            <w:gridSpan w:val="5"/>
          </w:tcPr>
          <w:p>
            <w:r>
              <w:rPr>
                <w:rFonts w:hint="eastAsia"/>
              </w:rPr>
              <w:t>622-312627-011</w:t>
            </w:r>
          </w:p>
        </w:tc>
        <w:tc>
          <w:tcPr>
            <w:tcW w:w="2610" w:type="dxa"/>
            <w:vMerge w:val="continue"/>
          </w:tcPr>
          <w:p/>
        </w:tc>
      </w:tr>
    </w:tbl>
    <w:p>
      <w:pPr>
        <w:rPr>
          <w:sz w:val="36"/>
        </w:rPr>
      </w:pPr>
    </w:p>
    <w:p>
      <w:pPr>
        <w:rPr>
          <w:sz w:val="36"/>
        </w:rPr>
      </w:pPr>
    </w:p>
    <w:p>
      <w:r>
        <w:rPr>
          <w:rFonts w:hint="eastAsia"/>
          <w:sz w:val="36"/>
        </w:rPr>
        <w:t>合同附件</w:t>
      </w:r>
      <w:r>
        <w:rPr>
          <w:sz w:val="36"/>
        </w:rPr>
        <w:t xml:space="preserve">1 </w:t>
      </w:r>
      <w:r>
        <w:rPr>
          <w:rFonts w:hint="eastAsia"/>
          <w:sz w:val="36"/>
        </w:rPr>
        <w:t>《产品明细清单》</w:t>
      </w:r>
    </w:p>
    <w:tbl>
      <w:tblPr>
        <w:tblStyle w:val="17"/>
        <w:tblW w:w="864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815"/>
        <w:gridCol w:w="2835"/>
        <w:gridCol w:w="99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4815" w:type="dxa"/>
            <w:tcBorders>
              <w:top w:val="single" w:color="auto" w:sz="4" w:space="0"/>
              <w:left w:val="single" w:color="auto" w:sz="4" w:space="0"/>
              <w:bottom w:val="single" w:color="auto" w:sz="4" w:space="0"/>
              <w:right w:val="single" w:color="auto" w:sz="4" w:space="0"/>
            </w:tcBorders>
            <w:vAlign w:val="center"/>
          </w:tcPr>
          <w:p>
            <w:pPr>
              <w:adjustRightInd w:val="0"/>
              <w:jc w:val="center"/>
              <w:rPr>
                <w:rFonts w:ascii="宋体" w:hAnsi="Times New Roman" w:cs="宋体"/>
                <w:color w:val="FF0000"/>
              </w:rPr>
            </w:pPr>
            <w:r>
              <w:rPr>
                <w:rFonts w:hint="eastAsia" w:ascii="Times New Roman" w:hAnsi="Times New Roman"/>
                <w:b/>
                <w:bCs/>
              </w:rPr>
              <w:t>产品名称</w:t>
            </w:r>
          </w:p>
        </w:tc>
        <w:tc>
          <w:tcPr>
            <w:tcW w:w="2835" w:type="dxa"/>
            <w:tcBorders>
              <w:top w:val="single" w:color="auto" w:sz="4" w:space="0"/>
              <w:left w:val="single" w:color="auto" w:sz="4" w:space="0"/>
              <w:bottom w:val="single" w:color="auto" w:sz="4" w:space="0"/>
              <w:right w:val="single" w:color="auto" w:sz="4" w:space="0"/>
            </w:tcBorders>
          </w:tcPr>
          <w:p>
            <w:pPr>
              <w:adjustRightInd w:val="0"/>
              <w:jc w:val="center"/>
              <w:rPr>
                <w:rFonts w:ascii="Times New Roman" w:hAnsi="Times New Roman"/>
                <w:b/>
                <w:bCs/>
              </w:rPr>
            </w:pPr>
            <w:r>
              <w:rPr>
                <w:rFonts w:hint="eastAsia" w:ascii="Times New Roman" w:hAnsi="Times New Roman"/>
                <w:b/>
                <w:bCs/>
              </w:rPr>
              <w:t>产品说明</w:t>
            </w:r>
          </w:p>
        </w:tc>
        <w:tc>
          <w:tcPr>
            <w:tcW w:w="992" w:type="dxa"/>
            <w:tcBorders>
              <w:top w:val="single" w:color="auto" w:sz="4" w:space="0"/>
              <w:left w:val="single" w:color="auto" w:sz="4" w:space="0"/>
              <w:bottom w:val="single" w:color="auto" w:sz="4" w:space="0"/>
              <w:right w:val="single" w:color="auto" w:sz="4" w:space="0"/>
            </w:tcBorders>
            <w:vAlign w:val="center"/>
          </w:tcPr>
          <w:p>
            <w:pPr>
              <w:adjustRightInd w:val="0"/>
              <w:jc w:val="center"/>
              <w:rPr>
                <w:rFonts w:ascii="Times New Roman" w:hAnsi="Times New Roman"/>
              </w:rPr>
            </w:pPr>
            <w:r>
              <w:rPr>
                <w:rFonts w:hint="eastAsia" w:ascii="Times New Roman" w:hAnsi="Times New Roman"/>
                <w:b/>
                <w:bCs/>
              </w:rPr>
              <w:t>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9" w:hRule="atLeast"/>
        </w:trPr>
        <w:tc>
          <w:tcPr>
            <w:tcW w:w="481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rPr>
                <w:rFonts w:cs="宋体" w:asciiTheme="majorHAnsi" w:hAnsiTheme="majorHAnsi"/>
                <w:bCs/>
                <w:sz w:val="20"/>
                <w:szCs w:val="20"/>
              </w:rPr>
            </w:pPr>
            <w:bookmarkStart w:id="6" w:name="_Hlk343612947"/>
            <w:r>
              <w:rPr>
                <w:rFonts w:hint="eastAsia" w:ascii="Garamond" w:hAnsi="Garamond" w:cs="Garamond"/>
                <w:sz w:val="20"/>
                <w:szCs w:val="20"/>
              </w:rPr>
              <w:t>思迪（Trados Studio 2022）计算机辅助翻译软件 V21</w:t>
            </w:r>
          </w:p>
        </w:tc>
        <w:tc>
          <w:tcPr>
            <w:tcW w:w="283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rPr>
                <w:rFonts w:ascii="宋体" w:hAnsi="Times New Roman" w:cs="宋体"/>
                <w:sz w:val="20"/>
                <w:szCs w:val="20"/>
              </w:rPr>
            </w:pPr>
            <w:r>
              <w:rPr>
                <w:rFonts w:hint="eastAsia" w:ascii="Garamond" w:hAnsi="Garamond" w:cs="Garamond"/>
                <w:sz w:val="20"/>
                <w:szCs w:val="20"/>
              </w:rPr>
              <w:t>Trados Studio 2022 Professional (</w:t>
            </w:r>
            <w:r>
              <w:rPr>
                <w:rFonts w:ascii="Garamond" w:hAnsi="Garamond" w:cs="Garamond"/>
                <w:sz w:val="20"/>
                <w:szCs w:val="20"/>
              </w:rPr>
              <w:t>Single-user</w:t>
            </w:r>
            <w:r>
              <w:rPr>
                <w:rFonts w:hint="eastAsia" w:ascii="Garamond" w:hAnsi="Garamond" w:cs="Garamond"/>
                <w:sz w:val="20"/>
                <w:szCs w:val="20"/>
              </w:rPr>
              <w:t>)，永久授权</w:t>
            </w:r>
          </w:p>
        </w:tc>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cs="宋体"/>
                <w:sz w:val="20"/>
                <w:szCs w:val="20"/>
              </w:rPr>
            </w:pPr>
            <w:r>
              <w:rPr>
                <w:rFonts w:ascii="宋体" w:hAnsi="Times New Roman" w:cs="宋体"/>
                <w:sz w:val="20"/>
                <w:szCs w:val="20"/>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8" w:hRule="atLeast"/>
        </w:trPr>
        <w:tc>
          <w:tcPr>
            <w:tcW w:w="481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rPr>
                <w:rFonts w:ascii="Garamond" w:hAnsi="Garamond" w:cs="Garamond"/>
                <w:sz w:val="20"/>
                <w:szCs w:val="20"/>
              </w:rPr>
            </w:pPr>
            <w:r>
              <w:rPr>
                <w:rFonts w:hint="eastAsia" w:ascii="Garamond" w:hAnsi="Garamond" w:cs="Garamond"/>
                <w:sz w:val="20"/>
                <w:szCs w:val="20"/>
              </w:rPr>
              <w:t>软件使用培训</w:t>
            </w:r>
          </w:p>
        </w:tc>
        <w:tc>
          <w:tcPr>
            <w:tcW w:w="2835"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cs="宋体"/>
                <w:sz w:val="20"/>
                <w:szCs w:val="20"/>
              </w:rPr>
            </w:pPr>
            <w:r>
              <w:rPr>
                <w:rFonts w:hint="eastAsia" w:ascii="宋体" w:hAnsi="Times New Roman" w:cs="宋体"/>
                <w:sz w:val="20"/>
                <w:szCs w:val="20"/>
              </w:rPr>
              <w:t>在线 /</w:t>
            </w:r>
            <w:r>
              <w:rPr>
                <w:rFonts w:ascii="宋体" w:hAnsi="Times New Roman" w:cs="宋体"/>
                <w:sz w:val="20"/>
                <w:szCs w:val="20"/>
              </w:rPr>
              <w:t xml:space="preserve"> </w:t>
            </w:r>
            <w:r>
              <w:rPr>
                <w:rFonts w:hint="eastAsia" w:ascii="宋体" w:hAnsi="Times New Roman" w:cs="宋体"/>
                <w:sz w:val="20"/>
                <w:szCs w:val="20"/>
              </w:rPr>
              <w:t>现场培训</w:t>
            </w:r>
          </w:p>
        </w:tc>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cs="宋体"/>
                <w:sz w:val="20"/>
                <w:szCs w:val="20"/>
              </w:rPr>
            </w:pPr>
            <w:r>
              <w:rPr>
                <w:rFonts w:ascii="宋体" w:hAnsi="Times New Roman" w:cs="宋体"/>
                <w:sz w:val="20"/>
                <w:szCs w:val="20"/>
              </w:rPr>
              <w:t>1</w:t>
            </w:r>
          </w:p>
        </w:tc>
      </w:tr>
      <w:bookmarkEnd w:id="6"/>
    </w:tbl>
    <w:p/>
    <w:p/>
    <w:p>
      <w:pPr>
        <w:spacing w:after="0" w:line="240" w:lineRule="auto"/>
      </w:pPr>
    </w:p>
    <w:p>
      <w:pPr>
        <w:rPr>
          <w:rFonts w:ascii="宋体" w:hAnsi="宋体"/>
          <w:b/>
          <w:sz w:val="30"/>
          <w:szCs w:val="30"/>
        </w:rPr>
      </w:pPr>
      <w:r>
        <w:rPr>
          <w:rFonts w:hint="eastAsia" w:ascii="宋体" w:hAnsi="宋体"/>
          <w:b/>
          <w:sz w:val="30"/>
          <w:szCs w:val="30"/>
        </w:rPr>
        <w:t>合</w:t>
      </w:r>
      <w:r>
        <w:rPr>
          <w:rFonts w:ascii="宋体" w:hAnsi="宋体"/>
          <w:b/>
          <w:sz w:val="30"/>
          <w:szCs w:val="30"/>
        </w:rPr>
        <w:t>同附件2</w:t>
      </w:r>
      <w:r>
        <w:rPr>
          <w:rFonts w:hint="eastAsia" w:ascii="宋体" w:hAnsi="宋体"/>
          <w:b/>
          <w:sz w:val="30"/>
          <w:szCs w:val="30"/>
        </w:rPr>
        <w:t>：开具增值税专用发票、增值税</w:t>
      </w:r>
      <w:r>
        <w:rPr>
          <w:rFonts w:ascii="宋体" w:hAnsi="宋体"/>
          <w:b/>
          <w:sz w:val="30"/>
          <w:szCs w:val="30"/>
        </w:rPr>
        <w:t>普通发票</w:t>
      </w:r>
      <w:r>
        <w:rPr>
          <w:rFonts w:hint="eastAsia" w:ascii="宋体" w:hAnsi="宋体"/>
          <w:b/>
          <w:sz w:val="30"/>
          <w:szCs w:val="30"/>
        </w:rPr>
        <w:t>客户信息表</w:t>
      </w:r>
    </w:p>
    <w:p>
      <w:pPr>
        <w:ind w:left="-381" w:leftChars="-173"/>
        <w:rPr>
          <w:rFonts w:ascii="宋体" w:hAnsi="宋体"/>
          <w:szCs w:val="21"/>
        </w:rPr>
      </w:pPr>
      <w:r>
        <w:rPr>
          <w:rFonts w:hint="eastAsia" w:ascii="宋体" w:hAnsi="宋体"/>
          <w:szCs w:val="21"/>
        </w:rPr>
        <w:t>尊敬的客户：</w:t>
      </w:r>
    </w:p>
    <w:p>
      <w:pPr>
        <w:ind w:left="-381" w:leftChars="-173"/>
        <w:rPr>
          <w:rFonts w:ascii="宋体" w:hAnsi="宋体"/>
          <w:szCs w:val="21"/>
        </w:rPr>
      </w:pPr>
      <w:r>
        <w:rPr>
          <w:rFonts w:hint="eastAsia" w:ascii="宋体" w:hAnsi="宋体"/>
          <w:szCs w:val="21"/>
        </w:rPr>
        <w:tab/>
      </w:r>
      <w:r>
        <w:rPr>
          <w:rFonts w:hint="eastAsia" w:ascii="宋体" w:hAnsi="宋体"/>
          <w:szCs w:val="21"/>
        </w:rPr>
        <w:t xml:space="preserve"> 您是否需取得增值税专用发票：</w:t>
      </w:r>
      <w:r>
        <w:rPr>
          <w:rFonts w:hint="eastAsia" w:ascii="宋体" w:hAnsi="宋体"/>
          <w:szCs w:val="21"/>
        </w:rPr>
        <w:tab/>
      </w:r>
      <w:r>
        <w:rPr>
          <w:rFonts w:hint="eastAsia" w:ascii="宋体" w:hAnsi="宋体"/>
          <w:szCs w:val="21"/>
        </w:rPr>
        <w:tab/>
      </w:r>
      <w:r>
        <w:rPr>
          <w:rFonts w:ascii="Wingdings" w:hAnsi="Wingdings"/>
        </w:rPr>
        <w:t></w:t>
      </w:r>
      <w:r>
        <w:rPr>
          <w:rFonts w:hint="eastAsia" w:ascii="宋体" w:hAnsi="宋体"/>
          <w:szCs w:val="21"/>
        </w:rPr>
        <w:t>是    □ 否</w:t>
      </w:r>
    </w:p>
    <w:p>
      <w:pPr>
        <w:ind w:left="-381" w:leftChars="-173" w:firstLine="440" w:firstLineChars="200"/>
        <w:rPr>
          <w:rFonts w:ascii="宋体" w:hAnsi="宋体"/>
          <w:szCs w:val="21"/>
        </w:rPr>
      </w:pPr>
      <w:r>
        <w:rPr>
          <w:rFonts w:hint="eastAsia" w:ascii="宋体" w:hAnsi="宋体"/>
          <w:szCs w:val="21"/>
        </w:rPr>
        <w:t>您是否是增值</w:t>
      </w:r>
      <w:r>
        <w:rPr>
          <w:rFonts w:ascii="宋体" w:hAnsi="宋体"/>
          <w:szCs w:val="21"/>
        </w:rPr>
        <w:t>税一般纳税人</w:t>
      </w:r>
      <w:r>
        <w:rPr>
          <w:rFonts w:hint="eastAsia" w:ascii="宋体" w:hAnsi="宋体"/>
          <w:szCs w:val="21"/>
        </w:rPr>
        <w:t>：</w:t>
      </w:r>
      <w:r>
        <w:rPr>
          <w:rFonts w:hint="eastAsia" w:ascii="宋体" w:hAnsi="宋体"/>
          <w:szCs w:val="21"/>
        </w:rPr>
        <w:tab/>
      </w:r>
      <w:r>
        <w:rPr>
          <w:rFonts w:hint="eastAsia" w:ascii="宋体" w:hAnsi="宋体"/>
          <w:szCs w:val="21"/>
        </w:rPr>
        <w:tab/>
      </w:r>
      <w:r>
        <w:rPr>
          <w:rFonts w:ascii="Wingdings" w:hAnsi="Wingdings"/>
        </w:rPr>
        <w:t></w:t>
      </w:r>
      <w:r>
        <w:rPr>
          <w:rFonts w:hint="eastAsia" w:ascii="宋体" w:hAnsi="宋体"/>
          <w:szCs w:val="21"/>
        </w:rPr>
        <w:t>是    □ 否</w:t>
      </w:r>
    </w:p>
    <w:p>
      <w:pPr>
        <w:rPr>
          <w:rFonts w:ascii="宋体" w:hAnsi="宋体"/>
          <w:szCs w:val="21"/>
        </w:rPr>
      </w:pPr>
      <w:r>
        <w:rPr>
          <w:rFonts w:hint="eastAsia" w:ascii="宋体" w:hAnsi="宋体"/>
          <w:szCs w:val="21"/>
        </w:rPr>
        <w:t xml:space="preserve"> 如您需取得本公司增值税专用发票，请您填写下列资料（</w:t>
      </w:r>
      <w:r>
        <w:rPr>
          <w:rFonts w:ascii="宋体" w:hAnsi="宋体"/>
          <w:szCs w:val="21"/>
        </w:rPr>
        <w:t>需取得本公司增值税普通发票</w:t>
      </w:r>
      <w:r>
        <w:rPr>
          <w:rFonts w:hint="eastAsia" w:ascii="宋体" w:hAnsi="宋体"/>
          <w:szCs w:val="21"/>
        </w:rPr>
        <w:t>仅</w:t>
      </w:r>
      <w:r>
        <w:rPr>
          <w:rFonts w:ascii="宋体" w:hAnsi="宋体"/>
          <w:szCs w:val="21"/>
        </w:rPr>
        <w:t>填写单</w:t>
      </w:r>
      <w:r>
        <w:rPr>
          <w:rFonts w:hint="eastAsia" w:ascii="宋体" w:hAnsi="宋体"/>
          <w:szCs w:val="21"/>
        </w:rPr>
        <w:t>位</w:t>
      </w:r>
      <w:r>
        <w:rPr>
          <w:rFonts w:ascii="宋体" w:hAnsi="宋体"/>
          <w:szCs w:val="21"/>
        </w:rPr>
        <w:t>名称）</w:t>
      </w:r>
      <w:r>
        <w:rPr>
          <w:rFonts w:hint="eastAsia" w:ascii="宋体" w:hAnsi="宋体"/>
          <w:szCs w:val="21"/>
        </w:rPr>
        <w:t>：</w:t>
      </w:r>
    </w:p>
    <w:tbl>
      <w:tblPr>
        <w:tblStyle w:val="17"/>
        <w:tblW w:w="954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432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2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szCs w:val="21"/>
              </w:rPr>
            </w:pPr>
            <w:r>
              <w:rPr>
                <w:rFonts w:hint="eastAsia" w:ascii="宋体" w:hAnsi="宋体"/>
                <w:szCs w:val="21"/>
              </w:rPr>
              <w:t>填写内容</w:t>
            </w:r>
          </w:p>
        </w:tc>
        <w:tc>
          <w:tcPr>
            <w:tcW w:w="432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szCs w:val="21"/>
              </w:rPr>
            </w:pPr>
            <w:r>
              <w:rPr>
                <w:rFonts w:hint="eastAsia" w:ascii="宋体" w:hAnsi="宋体"/>
                <w:szCs w:val="21"/>
              </w:rPr>
              <w:t>详细资料</w:t>
            </w:r>
          </w:p>
        </w:tc>
        <w:tc>
          <w:tcPr>
            <w:tcW w:w="270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szCs w:val="21"/>
              </w:rPr>
            </w:pPr>
            <w:r>
              <w:rPr>
                <w:rFonts w:hint="eastAsia" w:ascii="宋体" w:hAnsi="宋体"/>
                <w:szCs w:val="21"/>
              </w:rPr>
              <w:t>信息来源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52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1、单位名称</w:t>
            </w:r>
          </w:p>
        </w:tc>
        <w:tc>
          <w:tcPr>
            <w:tcW w:w="4320"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宋体" w:hAnsi="宋体"/>
                <w:sz w:val="18"/>
                <w:szCs w:val="18"/>
              </w:rPr>
            </w:pPr>
            <w:r>
              <w:rPr>
                <w:rFonts w:hint="eastAsia"/>
              </w:rPr>
              <w:t>沐曦集成电路（上海）有限公司</w:t>
            </w:r>
          </w:p>
        </w:tc>
        <w:tc>
          <w:tcPr>
            <w:tcW w:w="270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pacing w:val="-10"/>
                <w:szCs w:val="21"/>
              </w:rPr>
            </w:pPr>
            <w:r>
              <w:rPr>
                <w:rFonts w:hint="eastAsia" w:ascii="宋体" w:hAnsi="宋体"/>
                <w:spacing w:val="-10"/>
                <w:szCs w:val="21"/>
              </w:rPr>
              <w:t>请按工商营业执照信息填写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252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2、纳税人识别号/统一</w:t>
            </w:r>
            <w:r>
              <w:rPr>
                <w:rFonts w:ascii="宋体" w:hAnsi="宋体"/>
                <w:szCs w:val="21"/>
              </w:rPr>
              <w:t>社会信用代码</w:t>
            </w:r>
            <w:r>
              <w:rPr>
                <w:rFonts w:hint="eastAsia" w:ascii="宋体" w:hAnsi="宋体"/>
                <w:szCs w:val="21"/>
              </w:rPr>
              <w:t>（</w:t>
            </w:r>
            <w:r>
              <w:rPr>
                <w:rFonts w:ascii="宋体" w:hAnsi="宋体"/>
                <w:szCs w:val="21"/>
              </w:rPr>
              <w:t>已三证合一）</w:t>
            </w:r>
          </w:p>
        </w:tc>
        <w:tc>
          <w:tcPr>
            <w:tcW w:w="4320" w:type="dxa"/>
            <w:tcBorders>
              <w:top w:val="single" w:color="auto" w:sz="4" w:space="0"/>
              <w:left w:val="single" w:color="auto" w:sz="4" w:space="0"/>
              <w:bottom w:val="single" w:color="auto" w:sz="4" w:space="0"/>
              <w:right w:val="single" w:color="auto" w:sz="4" w:space="0"/>
            </w:tcBorders>
            <w:shd w:val="clear" w:color="auto" w:fill="auto"/>
          </w:tcPr>
          <w:p>
            <w:pPr>
              <w:rPr>
                <w:rFonts w:asciiTheme="minorEastAsia" w:hAnsiTheme="minorEastAsia" w:eastAsiaTheme="minorEastAsia"/>
                <w:szCs w:val="21"/>
              </w:rPr>
            </w:pPr>
            <w:r>
              <w:rPr>
                <w:rFonts w:asciiTheme="minorEastAsia" w:hAnsiTheme="minorEastAsia" w:eastAsiaTheme="minorEastAsia"/>
                <w:szCs w:val="21"/>
              </w:rPr>
              <w:t>91310000MA1H38T58K</w:t>
            </w:r>
          </w:p>
        </w:tc>
        <w:tc>
          <w:tcPr>
            <w:tcW w:w="270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请按税务登记证信息填写/</w:t>
            </w:r>
            <w:r>
              <w:rPr>
                <w:rFonts w:hint="eastAsia" w:ascii="宋体" w:hAnsi="宋体"/>
                <w:spacing w:val="-10"/>
                <w:szCs w:val="21"/>
              </w:rPr>
              <w:t>工商营业执照信息填写（已</w:t>
            </w:r>
            <w:r>
              <w:rPr>
                <w:rFonts w:ascii="宋体" w:hAnsi="宋体"/>
                <w:spacing w:val="-10"/>
                <w:szCs w:val="21"/>
              </w:rPr>
              <w:t>三证合一）</w:t>
            </w:r>
            <w:r>
              <w:rPr>
                <w:rFonts w:hint="eastAsia" w:ascii="宋体"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52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3、地址</w:t>
            </w:r>
          </w:p>
        </w:tc>
        <w:tc>
          <w:tcPr>
            <w:tcW w:w="4320" w:type="dxa"/>
            <w:tcBorders>
              <w:top w:val="single" w:color="auto" w:sz="4" w:space="0"/>
              <w:left w:val="single" w:color="auto" w:sz="4" w:space="0"/>
              <w:bottom w:val="single" w:color="auto" w:sz="4" w:space="0"/>
              <w:right w:val="single" w:color="auto" w:sz="4" w:space="0"/>
            </w:tcBorders>
            <w:shd w:val="clear" w:color="auto" w:fill="auto"/>
          </w:tcPr>
          <w:p>
            <w:pPr>
              <w:rPr>
                <w:rFonts w:asciiTheme="minorEastAsia" w:hAnsiTheme="minorEastAsia" w:eastAsiaTheme="minorEastAsia"/>
                <w:szCs w:val="21"/>
              </w:rPr>
            </w:pPr>
            <w:r>
              <w:rPr>
                <w:rFonts w:hint="eastAsia"/>
              </w:rPr>
              <w:t>中国（上海）自由贸易试验区临港新片区环湖西二路888号C楼</w:t>
            </w:r>
          </w:p>
        </w:tc>
        <w:tc>
          <w:tcPr>
            <w:tcW w:w="270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pacing w:val="-10"/>
                <w:szCs w:val="21"/>
              </w:rPr>
            </w:pPr>
            <w:r>
              <w:rPr>
                <w:rFonts w:hint="eastAsia" w:ascii="宋体" w:hAnsi="宋体"/>
                <w:spacing w:val="-10"/>
                <w:szCs w:val="21"/>
              </w:rPr>
              <w:t>请按工商营业执照信息填写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252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4、开户银行</w:t>
            </w:r>
          </w:p>
        </w:tc>
        <w:tc>
          <w:tcPr>
            <w:tcW w:w="4320" w:type="dxa"/>
            <w:tcBorders>
              <w:top w:val="single" w:color="auto" w:sz="4" w:space="0"/>
              <w:left w:val="single" w:color="auto" w:sz="4" w:space="0"/>
              <w:bottom w:val="single" w:color="auto" w:sz="4" w:space="0"/>
              <w:right w:val="single" w:color="auto" w:sz="4" w:space="0"/>
            </w:tcBorders>
            <w:shd w:val="clear" w:color="auto" w:fill="auto"/>
          </w:tcPr>
          <w:p>
            <w:pPr>
              <w:rPr>
                <w:rFonts w:asciiTheme="minorEastAsia" w:hAnsiTheme="minorEastAsia" w:eastAsiaTheme="minorEastAsia"/>
                <w:szCs w:val="21"/>
              </w:rPr>
            </w:pPr>
            <w:r>
              <w:rPr>
                <w:rFonts w:hint="eastAsia"/>
              </w:rPr>
              <w:t>招商银行上海张江支行</w:t>
            </w:r>
          </w:p>
        </w:tc>
        <w:tc>
          <w:tcPr>
            <w:tcW w:w="270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252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5、开户账号</w:t>
            </w:r>
          </w:p>
        </w:tc>
        <w:tc>
          <w:tcPr>
            <w:tcW w:w="4320" w:type="dxa"/>
            <w:tcBorders>
              <w:top w:val="single" w:color="auto" w:sz="4" w:space="0"/>
              <w:left w:val="single" w:color="auto" w:sz="4" w:space="0"/>
              <w:bottom w:val="single" w:color="auto" w:sz="4" w:space="0"/>
              <w:right w:val="single" w:color="auto" w:sz="4" w:space="0"/>
            </w:tcBorders>
            <w:shd w:val="clear" w:color="auto" w:fill="auto"/>
          </w:tcPr>
          <w:p>
            <w:pPr>
              <w:rPr>
                <w:rFonts w:asciiTheme="minorEastAsia" w:hAnsiTheme="minorEastAsia" w:eastAsiaTheme="minorEastAsia"/>
                <w:szCs w:val="21"/>
              </w:rPr>
            </w:pPr>
            <w:r>
              <w:rPr>
                <w:rFonts w:asciiTheme="minorEastAsia" w:hAnsiTheme="minorEastAsia" w:eastAsiaTheme="minorEastAsia"/>
                <w:szCs w:val="21"/>
              </w:rPr>
              <w:t>121939314310801</w:t>
            </w:r>
          </w:p>
        </w:tc>
        <w:tc>
          <w:tcPr>
            <w:tcW w:w="270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252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6、联系电话</w:t>
            </w:r>
          </w:p>
        </w:tc>
        <w:tc>
          <w:tcPr>
            <w:tcW w:w="4320" w:type="dxa"/>
            <w:tcBorders>
              <w:top w:val="single" w:color="auto" w:sz="4" w:space="0"/>
              <w:left w:val="single" w:color="auto" w:sz="4" w:space="0"/>
              <w:bottom w:val="single" w:color="auto" w:sz="4" w:space="0"/>
              <w:right w:val="single" w:color="auto" w:sz="4" w:space="0"/>
            </w:tcBorders>
            <w:shd w:val="clear" w:color="auto" w:fill="auto"/>
          </w:tcPr>
          <w:p>
            <w:pPr>
              <w:rPr>
                <w:rFonts w:asciiTheme="minorEastAsia" w:hAnsiTheme="minorEastAsia" w:eastAsiaTheme="minorEastAsia"/>
                <w:szCs w:val="21"/>
              </w:rPr>
            </w:pPr>
            <w:r>
              <w:rPr>
                <w:rFonts w:asciiTheme="minorEastAsia" w:hAnsiTheme="minorEastAsia" w:eastAsiaTheme="minorEastAsia"/>
                <w:szCs w:val="21"/>
              </w:rPr>
              <w:t>021-</w:t>
            </w:r>
            <w:r>
              <w:t xml:space="preserve"> </w:t>
            </w:r>
            <w:r>
              <w:rPr>
                <w:rFonts w:asciiTheme="minorEastAsia" w:hAnsiTheme="minorEastAsia" w:eastAsiaTheme="minorEastAsia"/>
                <w:szCs w:val="21"/>
              </w:rPr>
              <w:t>31185852</w:t>
            </w:r>
          </w:p>
        </w:tc>
        <w:tc>
          <w:tcPr>
            <w:tcW w:w="2700"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szCs w:val="21"/>
              </w:rPr>
            </w:pPr>
          </w:p>
        </w:tc>
      </w:tr>
    </w:tbl>
    <w:p>
      <w:pPr>
        <w:spacing w:line="500" w:lineRule="exact"/>
        <w:ind w:left="-374" w:leftChars="-170" w:right="-95" w:rightChars="-43" w:firstLine="442" w:firstLineChars="200"/>
        <w:rPr>
          <w:rFonts w:ascii="仿宋_GB2312" w:eastAsia="仿宋_GB2312"/>
          <w:b/>
          <w:szCs w:val="21"/>
        </w:rPr>
      </w:pP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p>
    <w:p>
      <w:pPr>
        <w:spacing w:line="500" w:lineRule="exact"/>
        <w:ind w:left="-374" w:leftChars="-170" w:right="-95" w:rightChars="-43" w:firstLine="442" w:firstLineChars="200"/>
        <w:rPr>
          <w:rFonts w:ascii="宋体" w:hAnsi="宋体" w:cs="宋体"/>
          <w:szCs w:val="21"/>
        </w:rPr>
      </w:pP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仿宋_GB2312" w:eastAsia="仿宋_GB2312"/>
          <w:b/>
          <w:szCs w:val="21"/>
        </w:rPr>
        <w:tab/>
      </w:r>
      <w:r>
        <w:rPr>
          <w:rFonts w:hint="eastAsia" w:ascii="宋体" w:hAnsi="宋体"/>
          <w:szCs w:val="21"/>
        </w:rPr>
        <w:t>公章：</w:t>
      </w:r>
      <w:r>
        <w:rPr>
          <w:rFonts w:hint="eastAsia" w:ascii="宋体" w:hAnsi="宋体" w:cs="宋体"/>
          <w:szCs w:val="21"/>
        </w:rPr>
        <w:t>_______________________________</w:t>
      </w:r>
    </w:p>
    <w:p>
      <w:pPr>
        <w:jc w:val="center"/>
        <w:rPr>
          <w:rFonts w:ascii="宋体" w:hAnsi="宋体"/>
          <w:b/>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b/>
          <w:szCs w:val="21"/>
        </w:rPr>
        <w:t>（填表日期：     年     月     日）</w:t>
      </w:r>
    </w:p>
    <w:p>
      <w:pPr>
        <w:spacing w:line="500" w:lineRule="exact"/>
        <w:ind w:left="-374" w:leftChars="-170" w:right="-95" w:rightChars="-43"/>
        <w:rPr>
          <w:rFonts w:ascii="宋体" w:hAnsi="宋体"/>
          <w:sz w:val="18"/>
          <w:szCs w:val="18"/>
        </w:rPr>
      </w:pPr>
      <w:r>
        <w:rPr>
          <w:rFonts w:hint="eastAsia" w:ascii="宋体" w:hAnsi="宋体"/>
          <w:sz w:val="18"/>
          <w:szCs w:val="18"/>
        </w:rPr>
        <w:t>备注：</w:t>
      </w:r>
    </w:p>
    <w:p>
      <w:pPr>
        <w:spacing w:line="500" w:lineRule="exact"/>
        <w:ind w:left="-374" w:leftChars="-170" w:right="-95" w:rightChars="-43"/>
        <w:rPr>
          <w:rFonts w:ascii="宋体" w:hAnsi="宋体"/>
          <w:sz w:val="18"/>
          <w:szCs w:val="18"/>
        </w:rPr>
      </w:pPr>
      <w:r>
        <w:rPr>
          <w:rFonts w:hint="eastAsia" w:ascii="宋体" w:hAnsi="宋体"/>
          <w:sz w:val="18"/>
          <w:szCs w:val="18"/>
        </w:rPr>
        <w:t>1、为便于您顺利进行进项税额认证抵扣，请贵公司财</w:t>
      </w:r>
      <w:r>
        <w:rPr>
          <w:rFonts w:ascii="宋体" w:hAnsi="宋体"/>
          <w:sz w:val="18"/>
          <w:szCs w:val="18"/>
        </w:rPr>
        <w:t>务</w:t>
      </w:r>
      <w:r>
        <w:rPr>
          <w:rFonts w:hint="eastAsia" w:ascii="宋体" w:hAnsi="宋体"/>
          <w:sz w:val="18"/>
          <w:szCs w:val="18"/>
        </w:rPr>
        <w:t>准确、真实填写上述开票资料信息。</w:t>
      </w:r>
    </w:p>
    <w:p>
      <w:pPr>
        <w:spacing w:line="500" w:lineRule="exact"/>
        <w:ind w:left="-374" w:leftChars="-170" w:right="-95" w:rightChars="-43"/>
        <w:rPr>
          <w:rFonts w:ascii="宋体" w:hAnsi="宋体"/>
          <w:sz w:val="18"/>
          <w:szCs w:val="18"/>
        </w:rPr>
      </w:pPr>
      <w:r>
        <w:rPr>
          <w:rFonts w:hint="eastAsia" w:ascii="宋体" w:hAnsi="宋体"/>
          <w:sz w:val="18"/>
          <w:szCs w:val="18"/>
        </w:rPr>
        <w:t>2、填写好的《开具增值税专用发票客户信息表》须加盖贵司公章，建议您尽量提供加盖公章的电子版纸质件；如您是采用手工填写，务必字体工整，以免因开票时录入信息错误影响您办理进项抵扣手续。</w:t>
      </w:r>
    </w:p>
    <w:p>
      <w:pPr>
        <w:spacing w:line="500" w:lineRule="exact"/>
        <w:ind w:left="-374" w:leftChars="-170" w:right="-95" w:rightChars="-43"/>
        <w:rPr>
          <w:rFonts w:ascii="宋体" w:hAnsi="宋体"/>
          <w:sz w:val="18"/>
          <w:szCs w:val="18"/>
        </w:rPr>
      </w:pPr>
      <w:r>
        <w:rPr>
          <w:rFonts w:hint="eastAsia" w:ascii="宋体" w:hAnsi="宋体"/>
          <w:sz w:val="18"/>
          <w:szCs w:val="18"/>
        </w:rPr>
        <w:t>3、公司</w:t>
      </w:r>
      <w:r>
        <w:rPr>
          <w:rFonts w:ascii="宋体" w:hAnsi="宋体"/>
          <w:sz w:val="18"/>
          <w:szCs w:val="18"/>
        </w:rPr>
        <w:t>财务</w:t>
      </w:r>
      <w:r>
        <w:rPr>
          <w:rFonts w:hint="eastAsia" w:ascii="宋体" w:hAnsi="宋体"/>
          <w:sz w:val="18"/>
          <w:szCs w:val="18"/>
        </w:rPr>
        <w:t>需要此表原件进行审核和备案。</w:t>
      </w:r>
    </w:p>
    <w:p>
      <w:pPr>
        <w:spacing w:line="500" w:lineRule="exact"/>
        <w:ind w:left="-374" w:leftChars="-170" w:right="-95" w:rightChars="-43"/>
        <w:rPr>
          <w:rFonts w:ascii="宋体" w:hAnsi="宋体"/>
          <w:sz w:val="18"/>
          <w:szCs w:val="18"/>
        </w:rPr>
      </w:pPr>
      <w:r>
        <w:rPr>
          <w:rFonts w:hint="eastAsia" w:ascii="宋体" w:hAnsi="宋体"/>
          <w:sz w:val="18"/>
          <w:szCs w:val="18"/>
        </w:rPr>
        <w:t>4、温馨提示</w:t>
      </w:r>
      <w:r>
        <w:rPr>
          <w:rFonts w:ascii="宋体" w:hAnsi="宋体"/>
          <w:sz w:val="18"/>
          <w:szCs w:val="18"/>
        </w:rPr>
        <w:t>：</w:t>
      </w:r>
      <w:r>
        <w:rPr>
          <w:rFonts w:hint="eastAsia" w:ascii="宋体" w:hAnsi="宋体"/>
          <w:sz w:val="18"/>
          <w:szCs w:val="18"/>
        </w:rPr>
        <w:t>最近</w:t>
      </w:r>
      <w:r>
        <w:rPr>
          <w:rFonts w:ascii="宋体" w:hAnsi="宋体"/>
          <w:sz w:val="18"/>
          <w:szCs w:val="18"/>
        </w:rPr>
        <w:t>各地正办理三证合一，</w:t>
      </w:r>
      <w:r>
        <w:rPr>
          <w:rFonts w:hint="eastAsia" w:ascii="宋体" w:hAnsi="宋体"/>
          <w:sz w:val="18"/>
          <w:szCs w:val="18"/>
        </w:rPr>
        <w:t>请您核对</w:t>
      </w:r>
      <w:r>
        <w:rPr>
          <w:rFonts w:ascii="宋体" w:hAnsi="宋体"/>
          <w:sz w:val="18"/>
          <w:szCs w:val="18"/>
        </w:rPr>
        <w:t>当期的税务信息，谢谢！</w:t>
      </w:r>
    </w:p>
    <w:p/>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Garamond">
    <w:panose1 w:val="02020404030301010803"/>
    <w:charset w:val="00"/>
    <w:family w:val="roman"/>
    <w:pitch w:val="default"/>
    <w:sig w:usb0="00000287" w:usb1="00000000" w:usb2="00000000" w:usb3="00000000" w:csb0="0000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思迪软件科技(深圳)有限公司软件使用许可合同_V4.0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232A9"/>
    <w:multiLevelType w:val="multilevel"/>
    <w:tmpl w:val="16D232A9"/>
    <w:lvl w:ilvl="0" w:tentative="0">
      <w:start w:val="1"/>
      <w:numFmt w:val="japaneseCounting"/>
      <w:lvlText w:val="%1、"/>
      <w:lvlJc w:val="left"/>
      <w:pPr>
        <w:tabs>
          <w:tab w:val="left" w:pos="510"/>
        </w:tabs>
        <w:ind w:left="510" w:hanging="510"/>
      </w:pPr>
      <w:rPr>
        <w:rFonts w:ascii="Calibri" w:hAnsi="Calibri"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DF30F3"/>
    <w:multiLevelType w:val="multilevel"/>
    <w:tmpl w:val="28DF30F3"/>
    <w:lvl w:ilvl="0" w:tentative="0">
      <w:start w:val="1"/>
      <w:numFmt w:val="japaneseCounting"/>
      <w:lvlText w:val="%1、"/>
      <w:lvlJc w:val="left"/>
      <w:pPr>
        <w:tabs>
          <w:tab w:val="left" w:pos="510"/>
        </w:tabs>
        <w:ind w:left="510" w:hanging="510"/>
      </w:pPr>
      <w:rPr>
        <w:rFonts w:ascii="Calibri" w:hAnsi="Calibri" w:eastAsia="宋体" w:cs="Times New Roman"/>
      </w:rPr>
    </w:lvl>
    <w:lvl w:ilvl="1" w:tentative="0">
      <w:start w:val="1"/>
      <w:numFmt w:val="lowerLetter"/>
      <w:lvlText w:val="%2)"/>
      <w:lvlJc w:val="left"/>
      <w:pPr>
        <w:tabs>
          <w:tab w:val="left" w:pos="556"/>
        </w:tabs>
        <w:ind w:left="556" w:hanging="420"/>
      </w:pPr>
    </w:lvl>
    <w:lvl w:ilvl="2" w:tentative="0">
      <w:start w:val="1"/>
      <w:numFmt w:val="lowerRoman"/>
      <w:lvlText w:val="%3."/>
      <w:lvlJc w:val="right"/>
      <w:pPr>
        <w:tabs>
          <w:tab w:val="left" w:pos="976"/>
        </w:tabs>
        <w:ind w:left="976" w:hanging="420"/>
      </w:pPr>
    </w:lvl>
    <w:lvl w:ilvl="3" w:tentative="0">
      <w:start w:val="1"/>
      <w:numFmt w:val="decimal"/>
      <w:lvlText w:val="%4."/>
      <w:lvlJc w:val="left"/>
      <w:pPr>
        <w:tabs>
          <w:tab w:val="left" w:pos="1396"/>
        </w:tabs>
        <w:ind w:left="1396" w:hanging="420"/>
      </w:pPr>
    </w:lvl>
    <w:lvl w:ilvl="4" w:tentative="0">
      <w:start w:val="1"/>
      <w:numFmt w:val="lowerLetter"/>
      <w:lvlText w:val="%5)"/>
      <w:lvlJc w:val="left"/>
      <w:pPr>
        <w:tabs>
          <w:tab w:val="left" w:pos="1816"/>
        </w:tabs>
        <w:ind w:left="1816" w:hanging="420"/>
      </w:pPr>
    </w:lvl>
    <w:lvl w:ilvl="5" w:tentative="0">
      <w:start w:val="1"/>
      <w:numFmt w:val="lowerRoman"/>
      <w:lvlText w:val="%6."/>
      <w:lvlJc w:val="right"/>
      <w:pPr>
        <w:tabs>
          <w:tab w:val="left" w:pos="2236"/>
        </w:tabs>
        <w:ind w:left="2236" w:hanging="420"/>
      </w:pPr>
    </w:lvl>
    <w:lvl w:ilvl="6" w:tentative="0">
      <w:start w:val="1"/>
      <w:numFmt w:val="decimal"/>
      <w:lvlText w:val="%7."/>
      <w:lvlJc w:val="left"/>
      <w:pPr>
        <w:tabs>
          <w:tab w:val="left" w:pos="2656"/>
        </w:tabs>
        <w:ind w:left="2656" w:hanging="420"/>
      </w:pPr>
    </w:lvl>
    <w:lvl w:ilvl="7" w:tentative="0">
      <w:start w:val="1"/>
      <w:numFmt w:val="lowerLetter"/>
      <w:lvlText w:val="%8)"/>
      <w:lvlJc w:val="left"/>
      <w:pPr>
        <w:tabs>
          <w:tab w:val="left" w:pos="3076"/>
        </w:tabs>
        <w:ind w:left="3076" w:hanging="420"/>
      </w:pPr>
    </w:lvl>
    <w:lvl w:ilvl="8" w:tentative="0">
      <w:start w:val="1"/>
      <w:numFmt w:val="lowerRoman"/>
      <w:lvlText w:val="%9."/>
      <w:lvlJc w:val="right"/>
      <w:pPr>
        <w:tabs>
          <w:tab w:val="left" w:pos="3496"/>
        </w:tabs>
        <w:ind w:left="3496" w:hanging="420"/>
      </w:pPr>
    </w:lvl>
  </w:abstractNum>
  <w:abstractNum w:abstractNumId="2">
    <w:nsid w:val="30F6196B"/>
    <w:multiLevelType w:val="multilevel"/>
    <w:tmpl w:val="30F6196B"/>
    <w:lvl w:ilvl="0" w:tentative="0">
      <w:start w:val="1"/>
      <w:numFmt w:val="japaneseCounting"/>
      <w:lvlText w:val="%1、"/>
      <w:lvlJc w:val="left"/>
      <w:pPr>
        <w:tabs>
          <w:tab w:val="left" w:pos="510"/>
        </w:tabs>
        <w:ind w:left="510" w:hanging="510"/>
      </w:pPr>
      <w:rPr>
        <w:rFonts w:ascii="Calibri" w:hAnsi="Calibri" w:eastAsia="宋体" w:cs="Times New Roman"/>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1AE285E"/>
    <w:multiLevelType w:val="multilevel"/>
    <w:tmpl w:val="31AE285E"/>
    <w:lvl w:ilvl="0" w:tentative="0">
      <w:start w:val="1"/>
      <w:numFmt w:val="decimal"/>
      <w:lvlText w:val="%1）"/>
      <w:lvlJc w:val="left"/>
      <w:pPr>
        <w:tabs>
          <w:tab w:val="left" w:pos="970"/>
        </w:tabs>
        <w:ind w:left="970" w:hanging="544"/>
      </w:pPr>
      <w:rPr>
        <w:rFonts w:hint="eastAsia"/>
      </w:rPr>
    </w:lvl>
    <w:lvl w:ilvl="1" w:tentative="0">
      <w:start w:val="1"/>
      <w:numFmt w:val="decimal"/>
      <w:lvlText w:val="%2、"/>
      <w:lvlJc w:val="left"/>
      <w:pPr>
        <w:tabs>
          <w:tab w:val="left" w:pos="1412"/>
        </w:tabs>
        <w:ind w:left="1412" w:hanging="510"/>
      </w:pPr>
      <w:rPr>
        <w:rFonts w:hint="eastAsia"/>
      </w:r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4">
    <w:nsid w:val="32580B5E"/>
    <w:multiLevelType w:val="multilevel"/>
    <w:tmpl w:val="32580B5E"/>
    <w:lvl w:ilvl="0" w:tentative="0">
      <w:start w:val="1"/>
      <w:numFmt w:val="japaneseCounting"/>
      <w:lvlText w:val="%1、"/>
      <w:lvlJc w:val="left"/>
      <w:pPr>
        <w:tabs>
          <w:tab w:val="left" w:pos="510"/>
        </w:tabs>
        <w:ind w:left="510" w:hanging="510"/>
      </w:pPr>
      <w:rPr>
        <w:rFonts w:ascii="Calibri" w:hAnsi="Calibri"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70203E5"/>
    <w:multiLevelType w:val="multilevel"/>
    <w:tmpl w:val="370203E5"/>
    <w:lvl w:ilvl="0" w:tentative="0">
      <w:start w:val="1"/>
      <w:numFmt w:val="japaneseCounting"/>
      <w:lvlText w:val="%1、"/>
      <w:lvlJc w:val="left"/>
      <w:pPr>
        <w:tabs>
          <w:tab w:val="left" w:pos="510"/>
        </w:tabs>
        <w:ind w:left="510" w:hanging="510"/>
      </w:pPr>
      <w:rPr>
        <w:rFonts w:ascii="Calibri" w:hAnsi="Calibri"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A1C13E0"/>
    <w:multiLevelType w:val="multilevel"/>
    <w:tmpl w:val="3A1C13E0"/>
    <w:lvl w:ilvl="0" w:tentative="0">
      <w:start w:val="1"/>
      <w:numFmt w:val="japaneseCounting"/>
      <w:lvlText w:val="%1、"/>
      <w:lvlJc w:val="left"/>
      <w:pPr>
        <w:tabs>
          <w:tab w:val="left" w:pos="510"/>
        </w:tabs>
        <w:ind w:left="510" w:hanging="510"/>
      </w:pPr>
      <w:rPr>
        <w:rFonts w:ascii="Calibri" w:hAnsi="Calibri"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3F4C146A"/>
    <w:multiLevelType w:val="multilevel"/>
    <w:tmpl w:val="3F4C146A"/>
    <w:lvl w:ilvl="0" w:tentative="0">
      <w:start w:val="1"/>
      <w:numFmt w:val="japaneseCounting"/>
      <w:lvlText w:val="%1、"/>
      <w:lvlJc w:val="left"/>
      <w:pPr>
        <w:tabs>
          <w:tab w:val="left" w:pos="510"/>
        </w:tabs>
        <w:ind w:left="510" w:hanging="510"/>
      </w:pPr>
      <w:rPr>
        <w:rFonts w:ascii="Calibri" w:hAnsi="Calibri"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A846D4C"/>
    <w:multiLevelType w:val="multilevel"/>
    <w:tmpl w:val="4A846D4C"/>
    <w:lvl w:ilvl="0" w:tentative="0">
      <w:start w:val="1"/>
      <w:numFmt w:val="chineseCountingThousand"/>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9">
    <w:nsid w:val="4BF945B3"/>
    <w:multiLevelType w:val="multilevel"/>
    <w:tmpl w:val="4BF945B3"/>
    <w:lvl w:ilvl="0" w:tentative="0">
      <w:start w:val="1"/>
      <w:numFmt w:val="japaneseCounting"/>
      <w:lvlText w:val="%1、"/>
      <w:lvlJc w:val="left"/>
      <w:pPr>
        <w:tabs>
          <w:tab w:val="left" w:pos="510"/>
        </w:tabs>
        <w:ind w:left="510" w:hanging="510"/>
      </w:pPr>
      <w:rPr>
        <w:rFonts w:ascii="Calibri" w:hAnsi="Calibri"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C8D44B7"/>
    <w:multiLevelType w:val="multilevel"/>
    <w:tmpl w:val="5C8D44B7"/>
    <w:lvl w:ilvl="0" w:tentative="0">
      <w:start w:val="1"/>
      <w:numFmt w:val="japaneseCounting"/>
      <w:lvlText w:val="%1、"/>
      <w:lvlJc w:val="left"/>
      <w:pPr>
        <w:tabs>
          <w:tab w:val="left" w:pos="510"/>
        </w:tabs>
        <w:ind w:left="510" w:hanging="510"/>
      </w:pPr>
      <w:rPr>
        <w:rFonts w:ascii="Calibri" w:hAnsi="Calibri"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8"/>
  </w:num>
  <w:num w:numId="2">
    <w:abstractNumId w:val="2"/>
  </w:num>
  <w:num w:numId="3">
    <w:abstractNumId w:val="1"/>
  </w:num>
  <w:num w:numId="4">
    <w:abstractNumId w:val="5"/>
  </w:num>
  <w:num w:numId="5">
    <w:abstractNumId w:val="0"/>
  </w:num>
  <w:num w:numId="6">
    <w:abstractNumId w:val="4"/>
  </w:num>
  <w:num w:numId="7">
    <w:abstractNumId w:val="9"/>
  </w:num>
  <w:num w:numId="8">
    <w:abstractNumId w:val="6"/>
  </w:num>
  <w:num w:numId="9">
    <w:abstractNumId w:val="7"/>
  </w:num>
  <w:num w:numId="10">
    <w:abstractNumId w:val="3"/>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潘俊">
    <w15:presenceInfo w15:providerId="WPS Office" w15:userId="1617095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hkN2FiNThmOWIyOTdmMWUwY2QxNjZlOTRhYTZjN2IifQ=="/>
  </w:docVars>
  <w:rsids>
    <w:rsidRoot w:val="00CD643C"/>
    <w:rsid w:val="00001B9D"/>
    <w:rsid w:val="000106AF"/>
    <w:rsid w:val="00012C14"/>
    <w:rsid w:val="00015432"/>
    <w:rsid w:val="00020E0F"/>
    <w:rsid w:val="00032D93"/>
    <w:rsid w:val="00033238"/>
    <w:rsid w:val="0006010F"/>
    <w:rsid w:val="00061CB7"/>
    <w:rsid w:val="000A5CC2"/>
    <w:rsid w:val="000A72FC"/>
    <w:rsid w:val="000B0652"/>
    <w:rsid w:val="000C0B67"/>
    <w:rsid w:val="000D729F"/>
    <w:rsid w:val="000E2099"/>
    <w:rsid w:val="000F3CDB"/>
    <w:rsid w:val="001027BB"/>
    <w:rsid w:val="00110C80"/>
    <w:rsid w:val="00115183"/>
    <w:rsid w:val="00121E79"/>
    <w:rsid w:val="00144027"/>
    <w:rsid w:val="001553B2"/>
    <w:rsid w:val="00157298"/>
    <w:rsid w:val="001574A5"/>
    <w:rsid w:val="0016195E"/>
    <w:rsid w:val="00162880"/>
    <w:rsid w:val="00162FB0"/>
    <w:rsid w:val="00164577"/>
    <w:rsid w:val="00172F9F"/>
    <w:rsid w:val="0017615D"/>
    <w:rsid w:val="00184004"/>
    <w:rsid w:val="00194FFD"/>
    <w:rsid w:val="001A5928"/>
    <w:rsid w:val="001A792F"/>
    <w:rsid w:val="001B03DB"/>
    <w:rsid w:val="001C4D25"/>
    <w:rsid w:val="001C628F"/>
    <w:rsid w:val="001C6DA9"/>
    <w:rsid w:val="001D2892"/>
    <w:rsid w:val="001E0F95"/>
    <w:rsid w:val="001E7222"/>
    <w:rsid w:val="001F1D59"/>
    <w:rsid w:val="00200239"/>
    <w:rsid w:val="002042EF"/>
    <w:rsid w:val="00216FD2"/>
    <w:rsid w:val="00224113"/>
    <w:rsid w:val="00225D0C"/>
    <w:rsid w:val="00226EC5"/>
    <w:rsid w:val="00243FC0"/>
    <w:rsid w:val="00244D09"/>
    <w:rsid w:val="00247742"/>
    <w:rsid w:val="00253F40"/>
    <w:rsid w:val="00266AA1"/>
    <w:rsid w:val="00272843"/>
    <w:rsid w:val="00283930"/>
    <w:rsid w:val="00284BCD"/>
    <w:rsid w:val="002A0449"/>
    <w:rsid w:val="002A59BD"/>
    <w:rsid w:val="002B0962"/>
    <w:rsid w:val="002C3006"/>
    <w:rsid w:val="002C6025"/>
    <w:rsid w:val="002F329F"/>
    <w:rsid w:val="00301086"/>
    <w:rsid w:val="003073A2"/>
    <w:rsid w:val="003146BD"/>
    <w:rsid w:val="0032648D"/>
    <w:rsid w:val="0033471A"/>
    <w:rsid w:val="0034192D"/>
    <w:rsid w:val="003433FF"/>
    <w:rsid w:val="003579F5"/>
    <w:rsid w:val="00360314"/>
    <w:rsid w:val="00381A83"/>
    <w:rsid w:val="00384A2C"/>
    <w:rsid w:val="00385FD5"/>
    <w:rsid w:val="00392E08"/>
    <w:rsid w:val="003A1A82"/>
    <w:rsid w:val="003B174B"/>
    <w:rsid w:val="003C6484"/>
    <w:rsid w:val="003C7719"/>
    <w:rsid w:val="003D3CC1"/>
    <w:rsid w:val="003E1A68"/>
    <w:rsid w:val="003F5DF8"/>
    <w:rsid w:val="003F74BE"/>
    <w:rsid w:val="00400DF9"/>
    <w:rsid w:val="0040145C"/>
    <w:rsid w:val="0040201C"/>
    <w:rsid w:val="00402AAA"/>
    <w:rsid w:val="00404B0C"/>
    <w:rsid w:val="00406BD9"/>
    <w:rsid w:val="00410A3E"/>
    <w:rsid w:val="004265A3"/>
    <w:rsid w:val="004272DF"/>
    <w:rsid w:val="00430498"/>
    <w:rsid w:val="0043050B"/>
    <w:rsid w:val="00433E3C"/>
    <w:rsid w:val="00451205"/>
    <w:rsid w:val="004569B9"/>
    <w:rsid w:val="00457ED9"/>
    <w:rsid w:val="00466C70"/>
    <w:rsid w:val="004677E9"/>
    <w:rsid w:val="00473FB0"/>
    <w:rsid w:val="00476668"/>
    <w:rsid w:val="004901C8"/>
    <w:rsid w:val="00491045"/>
    <w:rsid w:val="00497C09"/>
    <w:rsid w:val="004A0208"/>
    <w:rsid w:val="004A12EC"/>
    <w:rsid w:val="004A4D31"/>
    <w:rsid w:val="004A78DB"/>
    <w:rsid w:val="004C7767"/>
    <w:rsid w:val="004D0C76"/>
    <w:rsid w:val="004D17C8"/>
    <w:rsid w:val="004D7A72"/>
    <w:rsid w:val="004E3C2F"/>
    <w:rsid w:val="004F4A27"/>
    <w:rsid w:val="00500A56"/>
    <w:rsid w:val="0050643A"/>
    <w:rsid w:val="00506954"/>
    <w:rsid w:val="00507AD7"/>
    <w:rsid w:val="00526F3D"/>
    <w:rsid w:val="00540329"/>
    <w:rsid w:val="00547327"/>
    <w:rsid w:val="00556394"/>
    <w:rsid w:val="00557A03"/>
    <w:rsid w:val="00564C74"/>
    <w:rsid w:val="00564CC4"/>
    <w:rsid w:val="00566F62"/>
    <w:rsid w:val="00570A72"/>
    <w:rsid w:val="00575FE0"/>
    <w:rsid w:val="005863A4"/>
    <w:rsid w:val="00587A6A"/>
    <w:rsid w:val="005904D6"/>
    <w:rsid w:val="00592E3A"/>
    <w:rsid w:val="00592EA4"/>
    <w:rsid w:val="0059353A"/>
    <w:rsid w:val="005B04A1"/>
    <w:rsid w:val="005B1D31"/>
    <w:rsid w:val="005C4A6E"/>
    <w:rsid w:val="005D008E"/>
    <w:rsid w:val="005E0AA5"/>
    <w:rsid w:val="006020E3"/>
    <w:rsid w:val="0060565F"/>
    <w:rsid w:val="00607B2A"/>
    <w:rsid w:val="00615BE6"/>
    <w:rsid w:val="00616D11"/>
    <w:rsid w:val="006217F1"/>
    <w:rsid w:val="0063406C"/>
    <w:rsid w:val="00635659"/>
    <w:rsid w:val="006418CD"/>
    <w:rsid w:val="006429AA"/>
    <w:rsid w:val="00647B55"/>
    <w:rsid w:val="00653779"/>
    <w:rsid w:val="00665DC6"/>
    <w:rsid w:val="006775E0"/>
    <w:rsid w:val="0068297D"/>
    <w:rsid w:val="00684ED4"/>
    <w:rsid w:val="00687DDC"/>
    <w:rsid w:val="006A6A3F"/>
    <w:rsid w:val="006B55D3"/>
    <w:rsid w:val="006C3D86"/>
    <w:rsid w:val="006D22EC"/>
    <w:rsid w:val="006D2688"/>
    <w:rsid w:val="006D3465"/>
    <w:rsid w:val="006E196E"/>
    <w:rsid w:val="006E26E4"/>
    <w:rsid w:val="006E45D4"/>
    <w:rsid w:val="007158E2"/>
    <w:rsid w:val="007416A9"/>
    <w:rsid w:val="007539A2"/>
    <w:rsid w:val="00753AAC"/>
    <w:rsid w:val="00754A92"/>
    <w:rsid w:val="0075607D"/>
    <w:rsid w:val="007622B7"/>
    <w:rsid w:val="007721AC"/>
    <w:rsid w:val="007829CA"/>
    <w:rsid w:val="00783AF5"/>
    <w:rsid w:val="00787323"/>
    <w:rsid w:val="00794B59"/>
    <w:rsid w:val="00796115"/>
    <w:rsid w:val="007A015C"/>
    <w:rsid w:val="007A729D"/>
    <w:rsid w:val="007B5333"/>
    <w:rsid w:val="007B66F0"/>
    <w:rsid w:val="007C073D"/>
    <w:rsid w:val="007C0E13"/>
    <w:rsid w:val="007C399A"/>
    <w:rsid w:val="007C496A"/>
    <w:rsid w:val="007D7ADB"/>
    <w:rsid w:val="007E230A"/>
    <w:rsid w:val="007E4010"/>
    <w:rsid w:val="007E51E9"/>
    <w:rsid w:val="008033CC"/>
    <w:rsid w:val="008109AF"/>
    <w:rsid w:val="00812C3D"/>
    <w:rsid w:val="0084622F"/>
    <w:rsid w:val="00876F90"/>
    <w:rsid w:val="008821B3"/>
    <w:rsid w:val="00886F0D"/>
    <w:rsid w:val="008931FA"/>
    <w:rsid w:val="008A310D"/>
    <w:rsid w:val="008B27AF"/>
    <w:rsid w:val="008C509C"/>
    <w:rsid w:val="008C7B69"/>
    <w:rsid w:val="008D1CBB"/>
    <w:rsid w:val="008D4C33"/>
    <w:rsid w:val="00901E3D"/>
    <w:rsid w:val="00903ACF"/>
    <w:rsid w:val="009209BD"/>
    <w:rsid w:val="00926F40"/>
    <w:rsid w:val="0093778D"/>
    <w:rsid w:val="00943F66"/>
    <w:rsid w:val="009537D9"/>
    <w:rsid w:val="00963ED2"/>
    <w:rsid w:val="00973266"/>
    <w:rsid w:val="00973B27"/>
    <w:rsid w:val="009879D2"/>
    <w:rsid w:val="009927B2"/>
    <w:rsid w:val="0099341A"/>
    <w:rsid w:val="00995C41"/>
    <w:rsid w:val="009A6609"/>
    <w:rsid w:val="009C1B91"/>
    <w:rsid w:val="009E4B19"/>
    <w:rsid w:val="009E6C3C"/>
    <w:rsid w:val="009F14A3"/>
    <w:rsid w:val="009F20BE"/>
    <w:rsid w:val="009F30C5"/>
    <w:rsid w:val="00A14A64"/>
    <w:rsid w:val="00A15351"/>
    <w:rsid w:val="00A16F38"/>
    <w:rsid w:val="00A2289A"/>
    <w:rsid w:val="00A30962"/>
    <w:rsid w:val="00A41D69"/>
    <w:rsid w:val="00A43AAF"/>
    <w:rsid w:val="00A454CC"/>
    <w:rsid w:val="00A52E27"/>
    <w:rsid w:val="00A55746"/>
    <w:rsid w:val="00A60EFC"/>
    <w:rsid w:val="00A614FE"/>
    <w:rsid w:val="00A64279"/>
    <w:rsid w:val="00A66E20"/>
    <w:rsid w:val="00A67F3C"/>
    <w:rsid w:val="00A8227D"/>
    <w:rsid w:val="00A97B1A"/>
    <w:rsid w:val="00AC3DA3"/>
    <w:rsid w:val="00AC550D"/>
    <w:rsid w:val="00AD23C3"/>
    <w:rsid w:val="00AE19E2"/>
    <w:rsid w:val="00AE1A5C"/>
    <w:rsid w:val="00AE2BF4"/>
    <w:rsid w:val="00AE36D3"/>
    <w:rsid w:val="00B00A46"/>
    <w:rsid w:val="00B112E0"/>
    <w:rsid w:val="00B20BEA"/>
    <w:rsid w:val="00B22F99"/>
    <w:rsid w:val="00B23A9A"/>
    <w:rsid w:val="00B34ED2"/>
    <w:rsid w:val="00B377A3"/>
    <w:rsid w:val="00B37FB6"/>
    <w:rsid w:val="00B44A14"/>
    <w:rsid w:val="00B57DCC"/>
    <w:rsid w:val="00B715CE"/>
    <w:rsid w:val="00B833CA"/>
    <w:rsid w:val="00B90E21"/>
    <w:rsid w:val="00B91563"/>
    <w:rsid w:val="00B96AE4"/>
    <w:rsid w:val="00BA5DFE"/>
    <w:rsid w:val="00BA6800"/>
    <w:rsid w:val="00BA7971"/>
    <w:rsid w:val="00BB5173"/>
    <w:rsid w:val="00BB6A0C"/>
    <w:rsid w:val="00BC5F1E"/>
    <w:rsid w:val="00BD520F"/>
    <w:rsid w:val="00BE0E55"/>
    <w:rsid w:val="00BE702C"/>
    <w:rsid w:val="00BE724D"/>
    <w:rsid w:val="00BF28DB"/>
    <w:rsid w:val="00BF5E68"/>
    <w:rsid w:val="00BF7722"/>
    <w:rsid w:val="00C07257"/>
    <w:rsid w:val="00C12F2C"/>
    <w:rsid w:val="00C22BDA"/>
    <w:rsid w:val="00C25EEF"/>
    <w:rsid w:val="00C310C9"/>
    <w:rsid w:val="00C3162A"/>
    <w:rsid w:val="00C345CE"/>
    <w:rsid w:val="00C36549"/>
    <w:rsid w:val="00C46A5B"/>
    <w:rsid w:val="00C46ADC"/>
    <w:rsid w:val="00C47616"/>
    <w:rsid w:val="00C51788"/>
    <w:rsid w:val="00C61100"/>
    <w:rsid w:val="00C8738F"/>
    <w:rsid w:val="00C87DC4"/>
    <w:rsid w:val="00C92741"/>
    <w:rsid w:val="00CB37FB"/>
    <w:rsid w:val="00CB673E"/>
    <w:rsid w:val="00CC0046"/>
    <w:rsid w:val="00CD643C"/>
    <w:rsid w:val="00CE451B"/>
    <w:rsid w:val="00CF1025"/>
    <w:rsid w:val="00CF38AA"/>
    <w:rsid w:val="00D00C84"/>
    <w:rsid w:val="00D06066"/>
    <w:rsid w:val="00D31A9F"/>
    <w:rsid w:val="00D35016"/>
    <w:rsid w:val="00D37A7B"/>
    <w:rsid w:val="00D41696"/>
    <w:rsid w:val="00D43DFB"/>
    <w:rsid w:val="00D44BA3"/>
    <w:rsid w:val="00D472DB"/>
    <w:rsid w:val="00D61290"/>
    <w:rsid w:val="00D63BCE"/>
    <w:rsid w:val="00D66E3A"/>
    <w:rsid w:val="00D67817"/>
    <w:rsid w:val="00D71962"/>
    <w:rsid w:val="00D75335"/>
    <w:rsid w:val="00D77CF9"/>
    <w:rsid w:val="00D81427"/>
    <w:rsid w:val="00D9708F"/>
    <w:rsid w:val="00D974E1"/>
    <w:rsid w:val="00DA4F9A"/>
    <w:rsid w:val="00DB6A30"/>
    <w:rsid w:val="00DB712B"/>
    <w:rsid w:val="00DB71C9"/>
    <w:rsid w:val="00DB7F22"/>
    <w:rsid w:val="00DD49E0"/>
    <w:rsid w:val="00DD5538"/>
    <w:rsid w:val="00DF0762"/>
    <w:rsid w:val="00DF4D6A"/>
    <w:rsid w:val="00E02AF9"/>
    <w:rsid w:val="00E02B2E"/>
    <w:rsid w:val="00E03826"/>
    <w:rsid w:val="00E101AF"/>
    <w:rsid w:val="00E1226A"/>
    <w:rsid w:val="00E27BCC"/>
    <w:rsid w:val="00E3750A"/>
    <w:rsid w:val="00E54504"/>
    <w:rsid w:val="00E718F6"/>
    <w:rsid w:val="00E720F2"/>
    <w:rsid w:val="00E90266"/>
    <w:rsid w:val="00E90A40"/>
    <w:rsid w:val="00E9364F"/>
    <w:rsid w:val="00E95E99"/>
    <w:rsid w:val="00EA2204"/>
    <w:rsid w:val="00EB10CC"/>
    <w:rsid w:val="00EB37D9"/>
    <w:rsid w:val="00EB666B"/>
    <w:rsid w:val="00EC51EC"/>
    <w:rsid w:val="00ED1792"/>
    <w:rsid w:val="00EE649A"/>
    <w:rsid w:val="00EF68F8"/>
    <w:rsid w:val="00F00359"/>
    <w:rsid w:val="00F00C3B"/>
    <w:rsid w:val="00F023EF"/>
    <w:rsid w:val="00F02C71"/>
    <w:rsid w:val="00F1170A"/>
    <w:rsid w:val="00F2541F"/>
    <w:rsid w:val="00F36B29"/>
    <w:rsid w:val="00F43EEE"/>
    <w:rsid w:val="00F4574E"/>
    <w:rsid w:val="00F5146B"/>
    <w:rsid w:val="00F544D6"/>
    <w:rsid w:val="00F64875"/>
    <w:rsid w:val="00F70AE6"/>
    <w:rsid w:val="00F76294"/>
    <w:rsid w:val="00FA79A4"/>
    <w:rsid w:val="00FB0603"/>
    <w:rsid w:val="00FB0AF0"/>
    <w:rsid w:val="00FB31E6"/>
    <w:rsid w:val="00FC405A"/>
    <w:rsid w:val="00FC72B1"/>
    <w:rsid w:val="00FD0560"/>
    <w:rsid w:val="00FD0E9A"/>
    <w:rsid w:val="00FD343C"/>
    <w:rsid w:val="00FD3D13"/>
    <w:rsid w:val="00FE209E"/>
    <w:rsid w:val="00FF442D"/>
    <w:rsid w:val="00FF4F39"/>
    <w:rsid w:val="00FF5154"/>
    <w:rsid w:val="08502454"/>
    <w:rsid w:val="0BBA6794"/>
    <w:rsid w:val="0F1B269C"/>
    <w:rsid w:val="21E87BCF"/>
    <w:rsid w:val="250042D4"/>
    <w:rsid w:val="27C33E12"/>
    <w:rsid w:val="27E46DC5"/>
    <w:rsid w:val="399D52DB"/>
    <w:rsid w:val="3A5C563E"/>
    <w:rsid w:val="3D98519F"/>
    <w:rsid w:val="41D27B0E"/>
    <w:rsid w:val="4C620258"/>
    <w:rsid w:val="4F2260E5"/>
    <w:rsid w:val="518B1D62"/>
    <w:rsid w:val="54620A1B"/>
    <w:rsid w:val="56125223"/>
    <w:rsid w:val="632B63CA"/>
    <w:rsid w:val="64773C99"/>
    <w:rsid w:val="6C7766BE"/>
    <w:rsid w:val="79A5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paragraph" w:styleId="2">
    <w:name w:val="heading 1"/>
    <w:basedOn w:val="1"/>
    <w:next w:val="1"/>
    <w:link w:val="24"/>
    <w:qFormat/>
    <w:uiPriority w:val="0"/>
    <w:pPr>
      <w:widowControl w:val="0"/>
      <w:numPr>
        <w:ilvl w:val="0"/>
        <w:numId w:val="1"/>
      </w:numPr>
      <w:spacing w:before="340" w:after="330" w:line="360" w:lineRule="auto"/>
      <w:outlineLvl w:val="0"/>
    </w:pPr>
    <w:rPr>
      <w:rFonts w:ascii="Times New Roman" w:hAnsi="Times New Roman"/>
      <w:b/>
      <w:kern w:val="36"/>
      <w:sz w:val="28"/>
      <w:szCs w:val="20"/>
    </w:rPr>
  </w:style>
  <w:style w:type="paragraph" w:styleId="3">
    <w:name w:val="heading 2"/>
    <w:basedOn w:val="1"/>
    <w:next w:val="4"/>
    <w:link w:val="25"/>
    <w:qFormat/>
    <w:uiPriority w:val="0"/>
    <w:pPr>
      <w:keepNext/>
      <w:keepLines/>
      <w:widowControl w:val="0"/>
      <w:numPr>
        <w:ilvl w:val="1"/>
        <w:numId w:val="1"/>
      </w:numPr>
      <w:spacing w:before="260" w:after="260" w:line="360" w:lineRule="auto"/>
      <w:outlineLvl w:val="1"/>
    </w:pPr>
    <w:rPr>
      <w:rFonts w:ascii="Times New Roman" w:hAnsi="Times New Roman"/>
      <w:b/>
      <w:kern w:val="32"/>
      <w:sz w:val="32"/>
      <w:szCs w:val="20"/>
    </w:rPr>
  </w:style>
  <w:style w:type="paragraph" w:styleId="5">
    <w:name w:val="heading 3"/>
    <w:basedOn w:val="1"/>
    <w:next w:val="4"/>
    <w:link w:val="26"/>
    <w:qFormat/>
    <w:uiPriority w:val="0"/>
    <w:pPr>
      <w:keepNext/>
      <w:keepLines/>
      <w:widowControl w:val="0"/>
      <w:numPr>
        <w:ilvl w:val="2"/>
        <w:numId w:val="1"/>
      </w:numPr>
      <w:spacing w:before="260" w:after="260" w:line="360" w:lineRule="auto"/>
      <w:outlineLvl w:val="2"/>
    </w:pPr>
    <w:rPr>
      <w:rFonts w:ascii="Times New Roman" w:hAnsi="Times New Roman"/>
      <w:b/>
      <w:kern w:val="32"/>
      <w:sz w:val="30"/>
      <w:szCs w:val="20"/>
    </w:rPr>
  </w:style>
  <w:style w:type="paragraph" w:styleId="6">
    <w:name w:val="heading 4"/>
    <w:basedOn w:val="1"/>
    <w:next w:val="4"/>
    <w:link w:val="27"/>
    <w:qFormat/>
    <w:uiPriority w:val="0"/>
    <w:pPr>
      <w:keepNext/>
      <w:keepLines/>
      <w:widowControl w:val="0"/>
      <w:numPr>
        <w:ilvl w:val="3"/>
        <w:numId w:val="1"/>
      </w:numPr>
      <w:spacing w:before="280" w:after="290" w:line="360" w:lineRule="auto"/>
      <w:outlineLvl w:val="3"/>
    </w:pPr>
    <w:rPr>
      <w:rFonts w:ascii="Times New Roman" w:hAnsi="Times New Roman"/>
      <w:b/>
      <w:kern w:val="28"/>
      <w:sz w:val="28"/>
      <w:szCs w:val="20"/>
    </w:rPr>
  </w:style>
  <w:style w:type="paragraph" w:styleId="7">
    <w:name w:val="heading 5"/>
    <w:basedOn w:val="1"/>
    <w:next w:val="4"/>
    <w:link w:val="28"/>
    <w:qFormat/>
    <w:uiPriority w:val="0"/>
    <w:pPr>
      <w:keepNext/>
      <w:keepLines/>
      <w:widowControl w:val="0"/>
      <w:numPr>
        <w:ilvl w:val="4"/>
        <w:numId w:val="1"/>
      </w:numPr>
      <w:spacing w:before="280" w:after="290" w:line="360" w:lineRule="auto"/>
      <w:outlineLvl w:val="4"/>
    </w:pPr>
    <w:rPr>
      <w:rFonts w:ascii="Times New Roman" w:hAnsi="Times New Roman"/>
      <w:b/>
      <w:kern w:val="24"/>
      <w:sz w:val="24"/>
      <w:szCs w:val="20"/>
    </w:rPr>
  </w:style>
  <w:style w:type="paragraph" w:styleId="8">
    <w:name w:val="heading 6"/>
    <w:basedOn w:val="1"/>
    <w:next w:val="4"/>
    <w:link w:val="29"/>
    <w:qFormat/>
    <w:uiPriority w:val="0"/>
    <w:pPr>
      <w:keepNext/>
      <w:keepLines/>
      <w:widowControl w:val="0"/>
      <w:numPr>
        <w:ilvl w:val="5"/>
        <w:numId w:val="1"/>
      </w:numPr>
      <w:spacing w:before="240" w:after="64" w:line="360" w:lineRule="auto"/>
      <w:outlineLvl w:val="5"/>
    </w:pPr>
    <w:rPr>
      <w:rFonts w:ascii="Times New Roman" w:hAnsi="Times New Roman"/>
      <w:b/>
      <w:kern w:val="24"/>
      <w:sz w:val="24"/>
      <w:szCs w:val="20"/>
    </w:rPr>
  </w:style>
  <w:style w:type="paragraph" w:styleId="9">
    <w:name w:val="heading 7"/>
    <w:basedOn w:val="1"/>
    <w:next w:val="4"/>
    <w:link w:val="30"/>
    <w:qFormat/>
    <w:uiPriority w:val="0"/>
    <w:pPr>
      <w:keepNext/>
      <w:keepLines/>
      <w:widowControl w:val="0"/>
      <w:numPr>
        <w:ilvl w:val="6"/>
        <w:numId w:val="1"/>
      </w:numPr>
      <w:spacing w:before="240" w:after="64" w:line="360" w:lineRule="auto"/>
      <w:outlineLvl w:val="6"/>
    </w:pPr>
    <w:rPr>
      <w:rFonts w:ascii="Times New Roman" w:hAnsi="Times New Roman"/>
      <w:b/>
      <w:kern w:val="24"/>
      <w:sz w:val="24"/>
      <w:szCs w:val="20"/>
    </w:rPr>
  </w:style>
  <w:style w:type="paragraph" w:styleId="10">
    <w:name w:val="heading 8"/>
    <w:basedOn w:val="1"/>
    <w:next w:val="4"/>
    <w:link w:val="31"/>
    <w:qFormat/>
    <w:uiPriority w:val="0"/>
    <w:pPr>
      <w:keepNext/>
      <w:keepLines/>
      <w:widowControl w:val="0"/>
      <w:numPr>
        <w:ilvl w:val="7"/>
        <w:numId w:val="1"/>
      </w:numPr>
      <w:spacing w:before="240" w:after="64" w:line="360" w:lineRule="auto"/>
      <w:outlineLvl w:val="7"/>
    </w:pPr>
    <w:rPr>
      <w:rFonts w:ascii="Times New Roman" w:hAnsi="Times New Roman"/>
      <w:b/>
      <w:kern w:val="24"/>
      <w:sz w:val="24"/>
      <w:szCs w:val="20"/>
    </w:rPr>
  </w:style>
  <w:style w:type="paragraph" w:styleId="11">
    <w:name w:val="heading 9"/>
    <w:basedOn w:val="1"/>
    <w:next w:val="4"/>
    <w:link w:val="32"/>
    <w:qFormat/>
    <w:uiPriority w:val="0"/>
    <w:pPr>
      <w:keepNext/>
      <w:keepLines/>
      <w:widowControl w:val="0"/>
      <w:numPr>
        <w:ilvl w:val="8"/>
        <w:numId w:val="1"/>
      </w:numPr>
      <w:spacing w:before="240" w:after="64" w:line="360" w:lineRule="auto"/>
      <w:outlineLvl w:val="8"/>
    </w:pPr>
    <w:rPr>
      <w:rFonts w:ascii="Times New Roman" w:hAnsi="Times New Roman"/>
      <w:b/>
      <w:kern w:val="24"/>
      <w:sz w:val="24"/>
      <w:szCs w:val="20"/>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4">
    <w:name w:val="Normal Indent"/>
    <w:basedOn w:val="1"/>
    <w:unhideWhenUsed/>
    <w:qFormat/>
    <w:uiPriority w:val="99"/>
    <w:pPr>
      <w:ind w:left="720"/>
    </w:pPr>
  </w:style>
  <w:style w:type="paragraph" w:styleId="12">
    <w:name w:val="annotation text"/>
    <w:basedOn w:val="1"/>
    <w:link w:val="34"/>
    <w:unhideWhenUsed/>
    <w:qFormat/>
    <w:uiPriority w:val="99"/>
  </w:style>
  <w:style w:type="paragraph" w:styleId="13">
    <w:name w:val="Balloon Text"/>
    <w:basedOn w:val="1"/>
    <w:link w:val="33"/>
    <w:unhideWhenUsed/>
    <w:qFormat/>
    <w:uiPriority w:val="99"/>
    <w:pPr>
      <w:spacing w:after="0" w:line="240" w:lineRule="auto"/>
    </w:pPr>
    <w:rPr>
      <w:sz w:val="18"/>
      <w:szCs w:val="18"/>
    </w:rPr>
  </w:style>
  <w:style w:type="paragraph" w:styleId="14">
    <w:name w:val="footer"/>
    <w:basedOn w:val="1"/>
    <w:link w:val="22"/>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annotation subject"/>
    <w:basedOn w:val="12"/>
    <w:next w:val="12"/>
    <w:link w:val="35"/>
    <w:unhideWhenUsed/>
    <w:qFormat/>
    <w:uiPriority w:val="99"/>
    <w:rPr>
      <w:b/>
      <w:bCs/>
    </w:r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character" w:styleId="20">
    <w:name w:val="annotation reference"/>
    <w:basedOn w:val="18"/>
    <w:unhideWhenUsed/>
    <w:qFormat/>
    <w:uiPriority w:val="99"/>
    <w:rPr>
      <w:sz w:val="21"/>
      <w:szCs w:val="21"/>
    </w:rPr>
  </w:style>
  <w:style w:type="character" w:customStyle="1" w:styleId="21">
    <w:name w:val="页眉 字符"/>
    <w:basedOn w:val="18"/>
    <w:link w:val="15"/>
    <w:qFormat/>
    <w:uiPriority w:val="99"/>
    <w:rPr>
      <w:sz w:val="18"/>
      <w:szCs w:val="18"/>
    </w:rPr>
  </w:style>
  <w:style w:type="character" w:customStyle="1" w:styleId="22">
    <w:name w:val="页脚 字符"/>
    <w:basedOn w:val="18"/>
    <w:link w:val="14"/>
    <w:qFormat/>
    <w:uiPriority w:val="99"/>
    <w:rPr>
      <w:sz w:val="18"/>
      <w:szCs w:val="18"/>
    </w:rPr>
  </w:style>
  <w:style w:type="paragraph" w:customStyle="1" w:styleId="23">
    <w:name w:val="列出段落1"/>
    <w:basedOn w:val="1"/>
    <w:qFormat/>
    <w:uiPriority w:val="34"/>
    <w:pPr>
      <w:ind w:left="720"/>
      <w:contextualSpacing/>
    </w:pPr>
  </w:style>
  <w:style w:type="character" w:customStyle="1" w:styleId="24">
    <w:name w:val="标题 1 字符"/>
    <w:basedOn w:val="18"/>
    <w:link w:val="2"/>
    <w:qFormat/>
    <w:uiPriority w:val="0"/>
    <w:rPr>
      <w:rFonts w:ascii="Times New Roman" w:hAnsi="Times New Roman"/>
      <w:b/>
      <w:kern w:val="36"/>
      <w:sz w:val="28"/>
    </w:rPr>
  </w:style>
  <w:style w:type="character" w:customStyle="1" w:styleId="25">
    <w:name w:val="标题 2 字符"/>
    <w:basedOn w:val="18"/>
    <w:link w:val="3"/>
    <w:qFormat/>
    <w:uiPriority w:val="0"/>
    <w:rPr>
      <w:rFonts w:ascii="Times New Roman" w:hAnsi="Times New Roman"/>
      <w:b/>
      <w:kern w:val="32"/>
      <w:sz w:val="32"/>
    </w:rPr>
  </w:style>
  <w:style w:type="character" w:customStyle="1" w:styleId="26">
    <w:name w:val="标题 3 字符"/>
    <w:basedOn w:val="18"/>
    <w:link w:val="5"/>
    <w:qFormat/>
    <w:uiPriority w:val="0"/>
    <w:rPr>
      <w:rFonts w:ascii="Times New Roman" w:hAnsi="Times New Roman"/>
      <w:b/>
      <w:kern w:val="32"/>
      <w:sz w:val="30"/>
    </w:rPr>
  </w:style>
  <w:style w:type="character" w:customStyle="1" w:styleId="27">
    <w:name w:val="标题 4 字符"/>
    <w:basedOn w:val="18"/>
    <w:link w:val="6"/>
    <w:qFormat/>
    <w:uiPriority w:val="0"/>
    <w:rPr>
      <w:rFonts w:ascii="Times New Roman" w:hAnsi="Times New Roman"/>
      <w:b/>
      <w:kern w:val="28"/>
      <w:sz w:val="28"/>
    </w:rPr>
  </w:style>
  <w:style w:type="character" w:customStyle="1" w:styleId="28">
    <w:name w:val="标题 5 字符"/>
    <w:basedOn w:val="18"/>
    <w:link w:val="7"/>
    <w:qFormat/>
    <w:uiPriority w:val="0"/>
    <w:rPr>
      <w:rFonts w:ascii="Times New Roman" w:hAnsi="Times New Roman"/>
      <w:b/>
      <w:kern w:val="24"/>
      <w:sz w:val="24"/>
    </w:rPr>
  </w:style>
  <w:style w:type="character" w:customStyle="1" w:styleId="29">
    <w:name w:val="标题 6 字符"/>
    <w:basedOn w:val="18"/>
    <w:link w:val="8"/>
    <w:qFormat/>
    <w:uiPriority w:val="0"/>
    <w:rPr>
      <w:rFonts w:ascii="Times New Roman" w:hAnsi="Times New Roman"/>
      <w:b/>
      <w:kern w:val="24"/>
      <w:sz w:val="24"/>
    </w:rPr>
  </w:style>
  <w:style w:type="character" w:customStyle="1" w:styleId="30">
    <w:name w:val="标题 7 字符"/>
    <w:basedOn w:val="18"/>
    <w:link w:val="9"/>
    <w:qFormat/>
    <w:uiPriority w:val="0"/>
    <w:rPr>
      <w:rFonts w:ascii="Times New Roman" w:hAnsi="Times New Roman"/>
      <w:b/>
      <w:kern w:val="24"/>
      <w:sz w:val="24"/>
    </w:rPr>
  </w:style>
  <w:style w:type="character" w:customStyle="1" w:styleId="31">
    <w:name w:val="标题 8 字符"/>
    <w:basedOn w:val="18"/>
    <w:link w:val="10"/>
    <w:qFormat/>
    <w:uiPriority w:val="0"/>
    <w:rPr>
      <w:rFonts w:ascii="Times New Roman" w:hAnsi="Times New Roman"/>
      <w:b/>
      <w:kern w:val="24"/>
      <w:sz w:val="24"/>
    </w:rPr>
  </w:style>
  <w:style w:type="character" w:customStyle="1" w:styleId="32">
    <w:name w:val="标题 9 字符"/>
    <w:basedOn w:val="18"/>
    <w:link w:val="11"/>
    <w:qFormat/>
    <w:uiPriority w:val="0"/>
    <w:rPr>
      <w:rFonts w:ascii="Times New Roman" w:hAnsi="Times New Roman"/>
      <w:b/>
      <w:kern w:val="24"/>
      <w:sz w:val="24"/>
    </w:rPr>
  </w:style>
  <w:style w:type="character" w:customStyle="1" w:styleId="33">
    <w:name w:val="批注框文本 字符"/>
    <w:basedOn w:val="18"/>
    <w:link w:val="13"/>
    <w:semiHidden/>
    <w:qFormat/>
    <w:uiPriority w:val="99"/>
    <w:rPr>
      <w:sz w:val="18"/>
      <w:szCs w:val="18"/>
    </w:rPr>
  </w:style>
  <w:style w:type="character" w:customStyle="1" w:styleId="34">
    <w:name w:val="批注文字 字符"/>
    <w:basedOn w:val="18"/>
    <w:link w:val="12"/>
    <w:semiHidden/>
    <w:qFormat/>
    <w:uiPriority w:val="99"/>
    <w:rPr>
      <w:sz w:val="22"/>
      <w:szCs w:val="22"/>
    </w:rPr>
  </w:style>
  <w:style w:type="character" w:customStyle="1" w:styleId="35">
    <w:name w:val="批注主题 字符"/>
    <w:basedOn w:val="34"/>
    <w:link w:val="16"/>
    <w:semiHidden/>
    <w:qFormat/>
    <w:uiPriority w:val="99"/>
    <w:rPr>
      <w:b/>
      <w:bCs/>
      <w:sz w:val="22"/>
      <w:szCs w:val="22"/>
    </w:rPr>
  </w:style>
  <w:style w:type="paragraph" w:customStyle="1" w:styleId="36">
    <w:name w:val="Revision"/>
    <w:hidden/>
    <w:semiHidden/>
    <w:uiPriority w:val="99"/>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16751-F752-4A30-A36A-A1CDF6EB49D4}">
  <ds:schemaRefs/>
</ds:datastoreItem>
</file>

<file path=docProps/app.xml><?xml version="1.0" encoding="utf-8"?>
<Properties xmlns="http://schemas.openxmlformats.org/officeDocument/2006/extended-properties" xmlns:vt="http://schemas.openxmlformats.org/officeDocument/2006/docPropsVTypes">
  <Template>Normal</Template>
  <Company>SDL China</Company>
  <Pages>7</Pages>
  <Words>628</Words>
  <Characters>3580</Characters>
  <Lines>29</Lines>
  <Paragraphs>8</Paragraphs>
  <TotalTime>89</TotalTime>
  <ScaleCrop>false</ScaleCrop>
  <LinksUpToDate>false</LinksUpToDate>
  <CharactersWithSpaces>4200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2021-11-16T07:24:00Z</dcterms:created>
  <dc:creator>Elyn Pan</dc:creator>
  <cp:lastModifiedBy>潘俊</cp:lastModifiedBy>
  <dcterms:modified xsi:type="dcterms:W3CDTF">2022-10-12T02:34:36Z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60803C26387844979A12156FFD8A2427</vt:lpwstr>
  </property>
</Properties>
</file>